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888D5" w14:textId="77777777" w:rsidR="00E0606B" w:rsidRPr="00406BE3" w:rsidRDefault="007F695D">
      <w:pPr>
        <w:pStyle w:val="a4"/>
        <w:rPr>
          <w:rFonts w:asciiTheme="minorEastAsia" w:eastAsiaTheme="minorEastAsia" w:hAnsiTheme="minorEastAsia"/>
        </w:rPr>
      </w:pPr>
      <w:r w:rsidRPr="00406BE3">
        <w:rPr>
          <w:rFonts w:asciiTheme="minorEastAsia" w:eastAsiaTheme="minorEastAsia" w:hAnsiTheme="minorEastAsia"/>
          <w:spacing w:val="-3"/>
        </w:rPr>
        <w:t>管理技術者等選定通知書</w:t>
      </w:r>
    </w:p>
    <w:p w14:paraId="2416340A" w14:textId="77777777" w:rsidR="00E0606B" w:rsidRDefault="00E0606B">
      <w:pPr>
        <w:sectPr w:rsidR="00E0606B" w:rsidSect="00D9529D">
          <w:type w:val="continuous"/>
          <w:pgSz w:w="11910" w:h="16840"/>
          <w:pgMar w:top="1420" w:right="1280" w:bottom="280" w:left="1300" w:header="720" w:footer="720" w:gutter="0"/>
          <w:cols w:space="720"/>
        </w:sectPr>
      </w:pPr>
    </w:p>
    <w:p w14:paraId="13F3AE1D" w14:textId="0CF9CC78" w:rsidR="00406BE3" w:rsidRPr="002B5D17" w:rsidRDefault="00406BE3" w:rsidP="002B5D17">
      <w:pPr>
        <w:pStyle w:val="a3"/>
        <w:spacing w:before="5"/>
        <w:ind w:firstLineChars="500" w:firstLine="1050"/>
        <w:jc w:val="right"/>
        <w:rPr>
          <w:rFonts w:asciiTheme="minorEastAsia" w:eastAsiaTheme="minorEastAsia" w:hAnsiTheme="minorEastAsia"/>
          <w:sz w:val="21"/>
          <w:szCs w:val="21"/>
        </w:rPr>
      </w:pPr>
      <w:r w:rsidRPr="002B5D17">
        <w:rPr>
          <w:rFonts w:asciiTheme="minorEastAsia" w:eastAsiaTheme="minorEastAsia" w:hAnsiTheme="minorEastAsia" w:hint="eastAsia"/>
          <w:sz w:val="21"/>
          <w:szCs w:val="21"/>
        </w:rPr>
        <w:t xml:space="preserve">令和　</w:t>
      </w:r>
      <w:r w:rsidR="00F6327C">
        <w:rPr>
          <w:rFonts w:asciiTheme="minorEastAsia" w:eastAsiaTheme="minorEastAsia" w:hAnsiTheme="minorEastAsia"/>
          <w:sz w:val="21"/>
          <w:szCs w:val="21"/>
        </w:rPr>
        <w:t>6</w:t>
      </w:r>
      <w:r w:rsidR="002B5D17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2B5D17">
        <w:rPr>
          <w:rFonts w:asciiTheme="minorEastAsia" w:eastAsiaTheme="minorEastAsia" w:hAnsiTheme="minorEastAsia" w:hint="eastAsia"/>
          <w:sz w:val="21"/>
          <w:szCs w:val="21"/>
        </w:rPr>
        <w:t>年</w:t>
      </w:r>
      <w:r w:rsidR="002B5D17">
        <w:rPr>
          <w:rFonts w:asciiTheme="minorEastAsia" w:eastAsiaTheme="minorEastAsia" w:hAnsiTheme="minorEastAsia" w:hint="eastAsia"/>
          <w:sz w:val="21"/>
          <w:szCs w:val="21"/>
        </w:rPr>
        <w:t xml:space="preserve">　</w:t>
      </w:r>
      <w:r w:rsidR="00F6327C">
        <w:rPr>
          <w:rFonts w:asciiTheme="minorEastAsia" w:eastAsiaTheme="minorEastAsia" w:hAnsiTheme="minorEastAsia"/>
          <w:sz w:val="21"/>
          <w:szCs w:val="21"/>
        </w:rPr>
        <w:t xml:space="preserve">4 </w:t>
      </w:r>
      <w:r w:rsidRPr="002B5D17">
        <w:rPr>
          <w:rFonts w:asciiTheme="minorEastAsia" w:eastAsiaTheme="minorEastAsia" w:hAnsiTheme="minorEastAsia" w:hint="eastAsia"/>
          <w:sz w:val="21"/>
          <w:szCs w:val="21"/>
        </w:rPr>
        <w:t>月</w:t>
      </w:r>
      <w:r w:rsidR="002B5D17">
        <w:rPr>
          <w:rFonts w:asciiTheme="minorEastAsia" w:eastAsiaTheme="minorEastAsia" w:hAnsiTheme="minorEastAsia" w:hint="eastAsia"/>
          <w:sz w:val="21"/>
          <w:szCs w:val="21"/>
        </w:rPr>
        <w:t xml:space="preserve">　</w:t>
      </w:r>
      <w:r w:rsidR="00F6327C">
        <w:rPr>
          <w:rFonts w:asciiTheme="minorEastAsia" w:eastAsiaTheme="minorEastAsia" w:hAnsiTheme="minorEastAsia"/>
          <w:sz w:val="21"/>
          <w:szCs w:val="21"/>
        </w:rPr>
        <w:t xml:space="preserve">1 </w:t>
      </w:r>
      <w:r w:rsidRPr="002B5D17">
        <w:rPr>
          <w:rFonts w:asciiTheme="minorEastAsia" w:eastAsiaTheme="minorEastAsia" w:hAnsiTheme="minorEastAsia" w:hint="eastAsia"/>
          <w:sz w:val="21"/>
          <w:szCs w:val="21"/>
        </w:rPr>
        <w:t>日</w:t>
      </w:r>
    </w:p>
    <w:p w14:paraId="700DB47D" w14:textId="38E32D63" w:rsidR="00406BE3" w:rsidRPr="00406BE3" w:rsidRDefault="00406BE3" w:rsidP="00E66144">
      <w:pPr>
        <w:pStyle w:val="a3"/>
        <w:spacing w:before="5"/>
        <w:rPr>
          <w:rFonts w:ascii="ＭＳ ゴシック"/>
          <w:sz w:val="21"/>
          <w:szCs w:val="21"/>
        </w:rPr>
      </w:pPr>
      <w:r w:rsidRPr="00406BE3">
        <w:rPr>
          <w:rFonts w:ascii="ＭＳ ゴシック" w:hint="eastAsia"/>
          <w:sz w:val="21"/>
          <w:szCs w:val="21"/>
        </w:rPr>
        <w:t>横浜市契約事務受任者　様</w:t>
      </w:r>
    </w:p>
    <w:p w14:paraId="10BA5449" w14:textId="77777777" w:rsidR="00406BE3" w:rsidRDefault="00406BE3" w:rsidP="00E66144">
      <w:pPr>
        <w:pStyle w:val="a3"/>
        <w:spacing w:before="5"/>
        <w:rPr>
          <w:rFonts w:ascii="ＭＳ ゴシック"/>
          <w:sz w:val="14"/>
        </w:rPr>
      </w:pPr>
    </w:p>
    <w:p w14:paraId="72DE4692" w14:textId="72364183" w:rsidR="00406BE3" w:rsidRDefault="00406BE3" w:rsidP="00E66144">
      <w:pPr>
        <w:pStyle w:val="a3"/>
        <w:spacing w:before="1"/>
        <w:ind w:firstLineChars="1957" w:firstLine="4110"/>
        <w:rPr>
          <w:sz w:val="21"/>
        </w:rPr>
      </w:pPr>
      <w:r w:rsidRPr="00406BE3">
        <w:rPr>
          <w:rFonts w:hint="eastAsia"/>
          <w:sz w:val="21"/>
        </w:rPr>
        <w:t>（仮称）旧上瀬谷通信施設公園発注者支援等業務委託</w:t>
      </w:r>
    </w:p>
    <w:p w14:paraId="34BF4063" w14:textId="6F0D78C0" w:rsidR="00E66144" w:rsidRDefault="00E66144" w:rsidP="00E66144">
      <w:pPr>
        <w:pStyle w:val="a3"/>
        <w:spacing w:before="1"/>
        <w:ind w:firstLineChars="1957" w:firstLine="4110"/>
        <w:rPr>
          <w:sz w:val="21"/>
        </w:rPr>
      </w:pPr>
      <w:r w:rsidRPr="00E66144">
        <w:rPr>
          <w:rFonts w:hint="eastAsia"/>
          <w:sz w:val="21"/>
        </w:rPr>
        <w:t>ランズ計画研究所・山下ＰＭＣ共同企業体</w:t>
      </w:r>
    </w:p>
    <w:p w14:paraId="373A06F8" w14:textId="3B53F9C7" w:rsidR="00E66144" w:rsidRDefault="00E66144" w:rsidP="00E66144">
      <w:pPr>
        <w:pStyle w:val="a3"/>
        <w:spacing w:before="1"/>
        <w:ind w:firstLineChars="1957" w:firstLine="4110"/>
        <w:rPr>
          <w:sz w:val="21"/>
        </w:rPr>
      </w:pPr>
      <w:r>
        <w:rPr>
          <w:rFonts w:hint="eastAsia"/>
          <w:sz w:val="21"/>
        </w:rPr>
        <w:t>代表者</w:t>
      </w:r>
    </w:p>
    <w:p w14:paraId="3F9AF886" w14:textId="68843273" w:rsidR="00E66144" w:rsidRDefault="00E66144" w:rsidP="00E66144">
      <w:pPr>
        <w:pStyle w:val="a3"/>
        <w:ind w:right="38" w:firstLineChars="2057" w:firstLine="4114"/>
      </w:pPr>
      <w:r>
        <w:t>受託者</w:t>
      </w:r>
      <w:r>
        <w:rPr>
          <w:spacing w:val="46"/>
          <w:w w:val="150"/>
        </w:rPr>
        <w:t xml:space="preserve"> </w:t>
      </w:r>
      <w:r>
        <w:rPr>
          <w:spacing w:val="-4"/>
        </w:rPr>
        <w:t>所在地</w:t>
      </w:r>
      <w:r>
        <w:rPr>
          <w:rFonts w:hint="eastAsia"/>
          <w:spacing w:val="-4"/>
        </w:rPr>
        <w:t xml:space="preserve">　横浜市西区北幸二丁目１０番３６号</w:t>
      </w:r>
    </w:p>
    <w:p w14:paraId="373D02D9" w14:textId="01C36D76" w:rsidR="00E66144" w:rsidRDefault="00E66144" w:rsidP="00E66144">
      <w:pPr>
        <w:pStyle w:val="a3"/>
        <w:spacing w:before="46"/>
        <w:ind w:right="38" w:firstLineChars="2057" w:firstLine="4114"/>
        <w:rPr>
          <w:spacing w:val="-10"/>
        </w:rPr>
      </w:pPr>
      <w:r>
        <w:t>氏</w:t>
      </w:r>
      <w:r>
        <w:rPr>
          <w:spacing w:val="51"/>
          <w:w w:val="150"/>
        </w:rPr>
        <w:t xml:space="preserve"> </w:t>
      </w:r>
      <w:r>
        <w:rPr>
          <w:spacing w:val="-10"/>
        </w:rPr>
        <w:t>名</w:t>
      </w:r>
      <w:r>
        <w:rPr>
          <w:rFonts w:hint="eastAsia"/>
          <w:spacing w:val="-10"/>
        </w:rPr>
        <w:t xml:space="preserve">　</w:t>
      </w:r>
      <w:r w:rsidR="00406BE3">
        <w:rPr>
          <w:rFonts w:hint="eastAsia"/>
          <w:spacing w:val="-10"/>
        </w:rPr>
        <w:t xml:space="preserve">　　　　</w:t>
      </w:r>
      <w:r>
        <w:rPr>
          <w:rFonts w:hint="eastAsia"/>
          <w:spacing w:val="-10"/>
        </w:rPr>
        <w:t>株式会社ランズ計画研究所</w:t>
      </w:r>
    </w:p>
    <w:p w14:paraId="188E3ACC" w14:textId="1E216273" w:rsidR="00E66144" w:rsidRDefault="00E66144" w:rsidP="00E66144">
      <w:pPr>
        <w:pStyle w:val="a3"/>
        <w:spacing w:before="46"/>
        <w:ind w:right="38" w:firstLineChars="2157" w:firstLine="4098"/>
      </w:pPr>
      <w:r>
        <w:rPr>
          <w:rFonts w:hint="eastAsia"/>
          <w:spacing w:val="-10"/>
        </w:rPr>
        <w:t xml:space="preserve">　　　　</w:t>
      </w:r>
      <w:r w:rsidR="00406BE3">
        <w:rPr>
          <w:rFonts w:hint="eastAsia"/>
          <w:spacing w:val="-10"/>
        </w:rPr>
        <w:t xml:space="preserve">　　　　</w:t>
      </w:r>
      <w:r>
        <w:rPr>
          <w:rFonts w:hint="eastAsia"/>
          <w:spacing w:val="-10"/>
        </w:rPr>
        <w:t xml:space="preserve">代表取締役　</w:t>
      </w:r>
      <w:r w:rsidR="00406BE3">
        <w:rPr>
          <w:rFonts w:hint="eastAsia"/>
          <w:spacing w:val="-10"/>
        </w:rPr>
        <w:t xml:space="preserve">　</w:t>
      </w:r>
      <w:r>
        <w:rPr>
          <w:rFonts w:hint="eastAsia"/>
          <w:spacing w:val="-10"/>
        </w:rPr>
        <w:t>満生　朋子</w:t>
      </w:r>
    </w:p>
    <w:p w14:paraId="41C1A165" w14:textId="77777777" w:rsidR="00E66144" w:rsidRDefault="00E66144">
      <w:pPr>
        <w:pStyle w:val="a3"/>
        <w:spacing w:before="1"/>
        <w:rPr>
          <w:sz w:val="21"/>
        </w:rPr>
      </w:pPr>
    </w:p>
    <w:p w14:paraId="259AC745" w14:textId="696E746C" w:rsidR="00501E62" w:rsidRPr="00585D5B" w:rsidRDefault="007F695D" w:rsidP="00585D5B">
      <w:pPr>
        <w:pStyle w:val="a3"/>
        <w:spacing w:before="74" w:after="16"/>
        <w:ind w:left="317"/>
        <w:rPr>
          <w:spacing w:val="-3"/>
        </w:rPr>
      </w:pPr>
      <w:r>
        <w:rPr>
          <w:spacing w:val="-3"/>
        </w:rPr>
        <w:t>次のとおり管理技術者及び現場技術者を定めたので通知します。</w:t>
      </w:r>
    </w:p>
    <w:tbl>
      <w:tblPr>
        <w:tblStyle w:val="TableNormal"/>
        <w:tblW w:w="10065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701"/>
        <w:gridCol w:w="6946"/>
      </w:tblGrid>
      <w:tr w:rsidR="00E0606B" w14:paraId="193E9D6A" w14:textId="77777777" w:rsidTr="009857BC">
        <w:trPr>
          <w:trHeight w:val="302"/>
        </w:trPr>
        <w:tc>
          <w:tcPr>
            <w:tcW w:w="1418" w:type="dxa"/>
          </w:tcPr>
          <w:p w14:paraId="6C81F019" w14:textId="77777777" w:rsidR="00E0606B" w:rsidRDefault="007F695D">
            <w:pPr>
              <w:pStyle w:val="TableParagraph"/>
              <w:spacing w:before="25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委託業務名</w:t>
            </w:r>
          </w:p>
        </w:tc>
        <w:tc>
          <w:tcPr>
            <w:tcW w:w="8647" w:type="dxa"/>
            <w:gridSpan w:val="2"/>
          </w:tcPr>
          <w:p w14:paraId="4FE4D7FB" w14:textId="23DC9A49" w:rsidR="00E0606B" w:rsidRDefault="00501E62">
            <w:pPr>
              <w:pStyle w:val="TableParagraph"/>
              <w:rPr>
                <w:rFonts w:ascii="Times New Roman"/>
                <w:sz w:val="20"/>
              </w:rPr>
            </w:pPr>
            <w:r w:rsidRPr="00501E62">
              <w:rPr>
                <w:rFonts w:ascii="Times New Roman" w:hint="eastAsia"/>
                <w:sz w:val="20"/>
              </w:rPr>
              <w:t>（仮称）旧上瀬谷通信施設公園発注者支援等業務委託（その</w:t>
            </w:r>
            <w:r w:rsidR="00F6327C">
              <w:rPr>
                <w:rFonts w:ascii="Times New Roman" w:hint="eastAsia"/>
                <w:sz w:val="20"/>
              </w:rPr>
              <w:t>２</w:t>
            </w:r>
            <w:r w:rsidRPr="00501E62">
              <w:rPr>
                <w:rFonts w:ascii="Times New Roman" w:hint="eastAsia"/>
                <w:sz w:val="20"/>
              </w:rPr>
              <w:t>）</w:t>
            </w:r>
          </w:p>
        </w:tc>
      </w:tr>
      <w:tr w:rsidR="00E0606B" w14:paraId="3304424F" w14:textId="77777777" w:rsidTr="009857BC">
        <w:trPr>
          <w:trHeight w:val="297"/>
        </w:trPr>
        <w:tc>
          <w:tcPr>
            <w:tcW w:w="1418" w:type="dxa"/>
            <w:vMerge w:val="restart"/>
          </w:tcPr>
          <w:p w14:paraId="1229AE32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640C80F7" w14:textId="77777777" w:rsidR="00E0606B" w:rsidRDefault="00E0606B">
            <w:pPr>
              <w:pStyle w:val="TableParagraph"/>
              <w:spacing w:before="4"/>
              <w:rPr>
                <w:sz w:val="18"/>
              </w:rPr>
            </w:pPr>
          </w:p>
          <w:p w14:paraId="4EBC648A" w14:textId="77777777" w:rsidR="00E0606B" w:rsidRDefault="007F695D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管理技術者</w:t>
            </w:r>
          </w:p>
        </w:tc>
        <w:tc>
          <w:tcPr>
            <w:tcW w:w="1701" w:type="dxa"/>
          </w:tcPr>
          <w:p w14:paraId="2C69CFAF" w14:textId="77777777" w:rsidR="00E0606B" w:rsidRDefault="007F695D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946" w:type="dxa"/>
          </w:tcPr>
          <w:p w14:paraId="72514656" w14:textId="19D8F12D" w:rsidR="00E0606B" w:rsidRPr="002B5AFB" w:rsidRDefault="00E66144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2B5AFB">
              <w:rPr>
                <w:rFonts w:ascii="Times New Roman" w:hint="eastAsia"/>
                <w:sz w:val="21"/>
                <w:szCs w:val="21"/>
              </w:rPr>
              <w:t>北島　佳浩</w:t>
            </w:r>
          </w:p>
        </w:tc>
      </w:tr>
      <w:tr w:rsidR="00E0606B" w14:paraId="63420A6F" w14:textId="77777777" w:rsidTr="009857BC">
        <w:trPr>
          <w:trHeight w:val="302"/>
        </w:trPr>
        <w:tc>
          <w:tcPr>
            <w:tcW w:w="1418" w:type="dxa"/>
            <w:vMerge/>
            <w:tcBorders>
              <w:top w:val="nil"/>
            </w:tcBorders>
          </w:tcPr>
          <w:p w14:paraId="4570AE49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0EDAFB57" w14:textId="77777777" w:rsidR="00E0606B" w:rsidRDefault="007F695D">
            <w:pPr>
              <w:pStyle w:val="TableParagraph"/>
              <w:spacing w:before="25"/>
              <w:ind w:left="546"/>
              <w:rPr>
                <w:sz w:val="20"/>
              </w:rPr>
            </w:pPr>
            <w:r>
              <w:rPr>
                <w:sz w:val="20"/>
              </w:rPr>
              <w:t>資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格</w:t>
            </w:r>
          </w:p>
        </w:tc>
        <w:tc>
          <w:tcPr>
            <w:tcW w:w="6946" w:type="dxa"/>
          </w:tcPr>
          <w:p w14:paraId="32769CF3" w14:textId="0B05A5DD" w:rsidR="00E0606B" w:rsidRPr="002B5AFB" w:rsidRDefault="002B5AFB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 w:rsidRPr="002B5AFB">
              <w:rPr>
                <w:rFonts w:cs="ÜôÎM" w:hint="eastAsia"/>
                <w:sz w:val="21"/>
                <w:szCs w:val="21"/>
                <w:lang w:bidi="sd-Deva-IN"/>
              </w:rPr>
              <w:t>・</w:t>
            </w:r>
            <w:r w:rsidRPr="002B5AFB">
              <w:rPr>
                <w:rFonts w:cs="ÜôÎM"/>
                <w:sz w:val="21"/>
                <w:szCs w:val="21"/>
                <w:lang w:bidi="sd-Deva-IN"/>
              </w:rPr>
              <w:t>技術士</w:t>
            </w:r>
            <w:r w:rsidR="00DA2489">
              <w:rPr>
                <w:rFonts w:cs="ÜôÎM" w:hint="eastAsia"/>
                <w:sz w:val="21"/>
                <w:szCs w:val="21"/>
                <w:lang w:bidi="sd-Deva-IN"/>
              </w:rPr>
              <w:t>(</w:t>
            </w:r>
            <w:r w:rsidRPr="002B5AFB">
              <w:rPr>
                <w:rFonts w:cs="ÜôÎM"/>
                <w:sz w:val="21"/>
                <w:szCs w:val="21"/>
                <w:lang w:bidi="sd-Deva-IN"/>
              </w:rPr>
              <w:t>建設部門</w:t>
            </w:r>
            <w:r w:rsidR="00DA2489">
              <w:rPr>
                <w:rFonts w:cs="ÜôÎM"/>
                <w:sz w:val="21"/>
                <w:szCs w:val="21"/>
                <w:lang w:bidi="sd-Deva-IN"/>
              </w:rPr>
              <w:t>）(</w:t>
            </w:r>
            <w:r w:rsidR="00DA2489">
              <w:rPr>
                <w:rFonts w:cs="ÜôÎM" w:hint="eastAsia"/>
                <w:sz w:val="21"/>
                <w:szCs w:val="21"/>
                <w:lang w:bidi="sd-Deva-IN"/>
              </w:rPr>
              <w:t>第</w:t>
            </w:r>
            <w:r w:rsidRPr="002B5AFB">
              <w:rPr>
                <w:rFonts w:cs="ÜôÎM"/>
                <w:sz w:val="21"/>
                <w:szCs w:val="21"/>
                <w:lang w:bidi="sd-Deva-IN"/>
              </w:rPr>
              <w:t>42561</w:t>
            </w:r>
            <w:r w:rsidR="00DA2489">
              <w:rPr>
                <w:rFonts w:cs="ÜôÎM" w:hint="eastAsia"/>
                <w:sz w:val="21"/>
                <w:szCs w:val="21"/>
                <w:lang w:bidi="sd-Deva-IN"/>
              </w:rPr>
              <w:t>号）</w:t>
            </w:r>
            <w:r w:rsidRPr="002B5AFB">
              <w:rPr>
                <w:rFonts w:cs="ÜôÎM"/>
                <w:sz w:val="21"/>
                <w:szCs w:val="21"/>
                <w:lang w:bidi="sd-Deva-IN"/>
              </w:rPr>
              <w:t>登録年月日</w:t>
            </w:r>
            <w:r w:rsidR="00DA2489">
              <w:rPr>
                <w:rFonts w:cs="ÜôÎM" w:hint="eastAsia"/>
                <w:sz w:val="21"/>
                <w:szCs w:val="21"/>
                <w:lang w:bidi="sd-Deva-IN"/>
              </w:rPr>
              <w:t>（</w:t>
            </w:r>
            <w:r w:rsidRPr="002B5AFB">
              <w:rPr>
                <w:rFonts w:cs="ÜôÎM"/>
                <w:sz w:val="21"/>
                <w:szCs w:val="21"/>
                <w:lang w:bidi="sd-Deva-IN"/>
              </w:rPr>
              <w:t>平成12年3月22日</w:t>
            </w:r>
            <w:r w:rsidR="00DA2489">
              <w:rPr>
                <w:rFonts w:cs="ÜôÎM" w:hint="eastAsia"/>
                <w:sz w:val="21"/>
                <w:szCs w:val="21"/>
                <w:lang w:bidi="sd-Deva-IN"/>
              </w:rPr>
              <w:t>）</w:t>
            </w:r>
          </w:p>
          <w:p w14:paraId="01E903C3" w14:textId="7E72A270" w:rsidR="002B5AFB" w:rsidRPr="002B5AFB" w:rsidRDefault="002B5AFB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 w:rsidRPr="002B5AFB">
              <w:rPr>
                <w:rFonts w:cs="ÜôÎM" w:hint="eastAsia"/>
                <w:sz w:val="21"/>
                <w:szCs w:val="21"/>
                <w:lang w:bidi="sd-Deva-IN"/>
              </w:rPr>
              <w:t>・</w:t>
            </w:r>
            <w:r w:rsidRPr="002B5AFB">
              <w:rPr>
                <w:rFonts w:cs="ÜôÎM"/>
                <w:sz w:val="21"/>
                <w:szCs w:val="21"/>
                <w:lang w:bidi="sd-Deva-IN"/>
              </w:rPr>
              <w:t>一級建築士 登録番号：240443 登録年月日：平成5年1月20日</w:t>
            </w:r>
          </w:p>
        </w:tc>
      </w:tr>
      <w:tr w:rsidR="00E0606B" w14:paraId="17526343" w14:textId="77777777" w:rsidTr="009857BC">
        <w:trPr>
          <w:trHeight w:val="245"/>
        </w:trPr>
        <w:tc>
          <w:tcPr>
            <w:tcW w:w="1418" w:type="dxa"/>
            <w:vMerge/>
            <w:tcBorders>
              <w:top w:val="nil"/>
            </w:tcBorders>
          </w:tcPr>
          <w:p w14:paraId="77971FD0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BAC5716" w14:textId="77777777" w:rsidR="00E0606B" w:rsidRDefault="007F695D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946" w:type="dxa"/>
          </w:tcPr>
          <w:p w14:paraId="1D95CFD2" w14:textId="1C4085FA" w:rsidR="00E0606B" w:rsidRDefault="00501E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株式会社</w:t>
            </w:r>
            <w:r w:rsidR="00E66144">
              <w:rPr>
                <w:rFonts w:ascii="Times New Roman" w:hint="eastAsia"/>
                <w:sz w:val="20"/>
              </w:rPr>
              <w:t>ランズ計画研究所</w:t>
            </w:r>
          </w:p>
        </w:tc>
      </w:tr>
      <w:tr w:rsidR="00E0606B" w14:paraId="76E702DA" w14:textId="77777777" w:rsidTr="009857BC">
        <w:trPr>
          <w:trHeight w:val="249"/>
        </w:trPr>
        <w:tc>
          <w:tcPr>
            <w:tcW w:w="1418" w:type="dxa"/>
            <w:vMerge/>
            <w:tcBorders>
              <w:top w:val="nil"/>
            </w:tcBorders>
          </w:tcPr>
          <w:p w14:paraId="4EB6CF1D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56347A34" w14:textId="77777777" w:rsidR="00E0606B" w:rsidRDefault="007F695D">
            <w:pPr>
              <w:pStyle w:val="TableParagraph"/>
              <w:spacing w:before="25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946" w:type="dxa"/>
          </w:tcPr>
          <w:p w14:paraId="36410198" w14:textId="7CAD84CC" w:rsidR="00E0606B" w:rsidRPr="002B5AFB" w:rsidRDefault="00BE5CB2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40</w:t>
            </w:r>
            <w:r w:rsidR="002B5AFB" w:rsidRPr="002B5AFB">
              <w:rPr>
                <w:rFonts w:ascii="Times New Roman"/>
                <w:sz w:val="21"/>
                <w:szCs w:val="21"/>
              </w:rPr>
              <w:t>年（前職含む）</w:t>
            </w:r>
          </w:p>
        </w:tc>
      </w:tr>
      <w:tr w:rsidR="00E0606B" w14:paraId="3B0AC056" w14:textId="77777777" w:rsidTr="009857BC">
        <w:trPr>
          <w:trHeight w:val="302"/>
        </w:trPr>
        <w:tc>
          <w:tcPr>
            <w:tcW w:w="1418" w:type="dxa"/>
            <w:vMerge w:val="restart"/>
          </w:tcPr>
          <w:p w14:paraId="17654ED9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248E92CE" w14:textId="77777777" w:rsidR="00E0606B" w:rsidRDefault="00E0606B">
            <w:pPr>
              <w:pStyle w:val="TableParagraph"/>
              <w:spacing w:before="4"/>
              <w:rPr>
                <w:sz w:val="18"/>
              </w:rPr>
            </w:pPr>
          </w:p>
          <w:p w14:paraId="0CA2B69D" w14:textId="77777777" w:rsidR="00E0606B" w:rsidRDefault="007F695D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照査技術者</w:t>
            </w:r>
          </w:p>
        </w:tc>
        <w:tc>
          <w:tcPr>
            <w:tcW w:w="1701" w:type="dxa"/>
          </w:tcPr>
          <w:p w14:paraId="59446D57" w14:textId="77777777" w:rsidR="00E0606B" w:rsidRDefault="007F695D">
            <w:pPr>
              <w:pStyle w:val="TableParagraph"/>
              <w:spacing w:before="25"/>
              <w:ind w:left="547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946" w:type="dxa"/>
          </w:tcPr>
          <w:p w14:paraId="3123874F" w14:textId="42E9E2B3" w:rsidR="00E0606B" w:rsidRPr="002B5AFB" w:rsidRDefault="0073167A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2B5AFB">
              <w:rPr>
                <w:rFonts w:ascii="Times New Roman" w:hint="eastAsia"/>
                <w:sz w:val="21"/>
                <w:szCs w:val="21"/>
              </w:rPr>
              <w:t>川島　保</w:t>
            </w:r>
          </w:p>
        </w:tc>
      </w:tr>
      <w:tr w:rsidR="00E0606B" w14:paraId="7401C7FA" w14:textId="77777777" w:rsidTr="009857BC">
        <w:trPr>
          <w:trHeight w:val="297"/>
        </w:trPr>
        <w:tc>
          <w:tcPr>
            <w:tcW w:w="1418" w:type="dxa"/>
            <w:vMerge/>
            <w:tcBorders>
              <w:top w:val="nil"/>
            </w:tcBorders>
          </w:tcPr>
          <w:p w14:paraId="26816688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D47273A" w14:textId="77777777" w:rsidR="00E0606B" w:rsidRDefault="007F695D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資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格</w:t>
            </w:r>
          </w:p>
        </w:tc>
        <w:tc>
          <w:tcPr>
            <w:tcW w:w="6946" w:type="dxa"/>
          </w:tcPr>
          <w:p w14:paraId="0202F67C" w14:textId="0B96CB44" w:rsidR="00DA2489" w:rsidRPr="00DA2489" w:rsidRDefault="00DA2489" w:rsidP="00DA2489">
            <w:pPr>
              <w:rPr>
                <w:sz w:val="21"/>
                <w:szCs w:val="21"/>
              </w:rPr>
            </w:pPr>
            <w:r w:rsidRPr="00DA2489">
              <w:rPr>
                <w:rFonts w:ascii="Times New Roman" w:hint="eastAsia"/>
                <w:sz w:val="21"/>
                <w:szCs w:val="21"/>
              </w:rPr>
              <w:t>・</w:t>
            </w:r>
            <w:r w:rsidR="0073167A" w:rsidRPr="00DA2489">
              <w:rPr>
                <w:rFonts w:ascii="Times New Roman" w:hint="eastAsia"/>
                <w:sz w:val="21"/>
                <w:szCs w:val="21"/>
              </w:rPr>
              <w:t>技術士</w:t>
            </w:r>
            <w:r w:rsidRPr="00DA2489">
              <w:rPr>
                <w:rFonts w:ascii="Times New Roman" w:hint="eastAsia"/>
                <w:sz w:val="21"/>
                <w:szCs w:val="21"/>
              </w:rPr>
              <w:t xml:space="preserve">　</w:t>
            </w:r>
            <w:r w:rsidRPr="00DA2489">
              <w:rPr>
                <w:rFonts w:hint="eastAsia"/>
                <w:sz w:val="21"/>
                <w:szCs w:val="21"/>
              </w:rPr>
              <w:t>建設部門（第30052号）取得年月日（平成6年4月4日）</w:t>
            </w:r>
          </w:p>
          <w:p w14:paraId="3DB8C246" w14:textId="6D984F75" w:rsidR="00E0606B" w:rsidRPr="00DA2489" w:rsidRDefault="00AA48F3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・</w:t>
            </w:r>
            <w:r w:rsidRPr="00D745C1">
              <w:rPr>
                <w:rFonts w:hint="eastAsia"/>
                <w:sz w:val="19"/>
              </w:rPr>
              <w:t>１級造園施工管理技士（第7913067号）取得年月日（昭和55年3月25日）</w:t>
            </w:r>
          </w:p>
        </w:tc>
      </w:tr>
      <w:tr w:rsidR="00E0606B" w14:paraId="7AC76D0D" w14:textId="77777777" w:rsidTr="009857BC">
        <w:trPr>
          <w:trHeight w:val="301"/>
        </w:trPr>
        <w:tc>
          <w:tcPr>
            <w:tcW w:w="1418" w:type="dxa"/>
            <w:vMerge/>
            <w:tcBorders>
              <w:top w:val="nil"/>
            </w:tcBorders>
          </w:tcPr>
          <w:p w14:paraId="0361A5C7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542182C2" w14:textId="77777777" w:rsidR="00E0606B" w:rsidRDefault="007F695D">
            <w:pPr>
              <w:pStyle w:val="TableParagraph"/>
              <w:spacing w:before="25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946" w:type="dxa"/>
          </w:tcPr>
          <w:p w14:paraId="24A2208C" w14:textId="46261D99" w:rsidR="00E0606B" w:rsidRPr="002B5AFB" w:rsidRDefault="00501E62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2B5AFB">
              <w:rPr>
                <w:rFonts w:ascii="Times New Roman" w:hint="eastAsia"/>
                <w:sz w:val="21"/>
                <w:szCs w:val="21"/>
              </w:rPr>
              <w:t>株式会社ランズ計画研究所</w:t>
            </w:r>
          </w:p>
        </w:tc>
      </w:tr>
      <w:tr w:rsidR="00E0606B" w14:paraId="30E8CA33" w14:textId="77777777" w:rsidTr="009857BC">
        <w:trPr>
          <w:trHeight w:val="297"/>
        </w:trPr>
        <w:tc>
          <w:tcPr>
            <w:tcW w:w="1418" w:type="dxa"/>
            <w:vMerge/>
            <w:tcBorders>
              <w:top w:val="nil"/>
            </w:tcBorders>
          </w:tcPr>
          <w:p w14:paraId="4FAF95E4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1E162392" w14:textId="77777777" w:rsidR="00E0606B" w:rsidRDefault="007F695D">
            <w:pPr>
              <w:pStyle w:val="TableParagraph"/>
              <w:spacing w:before="25" w:line="252" w:lineRule="exact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946" w:type="dxa"/>
          </w:tcPr>
          <w:p w14:paraId="525F666A" w14:textId="7632F20D" w:rsidR="00E0606B" w:rsidRDefault="00112C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1"/>
                <w:szCs w:val="21"/>
              </w:rPr>
              <w:t>5</w:t>
            </w:r>
            <w:r w:rsidR="00F6327C">
              <w:rPr>
                <w:rFonts w:ascii="Times New Roman"/>
                <w:sz w:val="21"/>
                <w:szCs w:val="21"/>
              </w:rPr>
              <w:t>4</w:t>
            </w:r>
            <w:r w:rsidRPr="002B5AFB">
              <w:rPr>
                <w:rFonts w:ascii="Times New Roman"/>
                <w:sz w:val="21"/>
                <w:szCs w:val="21"/>
              </w:rPr>
              <w:t>年（前職含む）</w:t>
            </w:r>
          </w:p>
        </w:tc>
      </w:tr>
      <w:tr w:rsidR="00E0606B" w14:paraId="1E9D54E0" w14:textId="77777777" w:rsidTr="009857BC">
        <w:trPr>
          <w:trHeight w:val="301"/>
        </w:trPr>
        <w:tc>
          <w:tcPr>
            <w:tcW w:w="1418" w:type="dxa"/>
            <w:vMerge w:val="restart"/>
          </w:tcPr>
          <w:p w14:paraId="6DA1CA43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72D94DF8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15911703" w14:textId="77777777" w:rsidR="00E0606B" w:rsidRDefault="007F695D">
            <w:pPr>
              <w:pStyle w:val="TableParagraph"/>
              <w:spacing w:before="137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現場技術者</w:t>
            </w:r>
          </w:p>
        </w:tc>
        <w:tc>
          <w:tcPr>
            <w:tcW w:w="1701" w:type="dxa"/>
          </w:tcPr>
          <w:p w14:paraId="7A2C8190" w14:textId="77777777" w:rsidR="00E0606B" w:rsidRDefault="007F695D">
            <w:pPr>
              <w:pStyle w:val="TableParagraph"/>
              <w:spacing w:before="25"/>
              <w:ind w:left="546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946" w:type="dxa"/>
          </w:tcPr>
          <w:p w14:paraId="1873695A" w14:textId="0AE111B3" w:rsidR="00E0606B" w:rsidRDefault="007316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文珠　正哲</w:t>
            </w:r>
          </w:p>
        </w:tc>
      </w:tr>
      <w:tr w:rsidR="00E0606B" w14:paraId="2D082E25" w14:textId="77777777" w:rsidTr="009857BC">
        <w:trPr>
          <w:trHeight w:val="297"/>
        </w:trPr>
        <w:tc>
          <w:tcPr>
            <w:tcW w:w="1418" w:type="dxa"/>
            <w:vMerge/>
            <w:tcBorders>
              <w:top w:val="nil"/>
            </w:tcBorders>
          </w:tcPr>
          <w:p w14:paraId="14CDCB2D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5F840DC" w14:textId="77777777" w:rsidR="00E0606B" w:rsidRDefault="007F695D">
            <w:pPr>
              <w:pStyle w:val="TableParagraph"/>
              <w:spacing w:before="25" w:line="252" w:lineRule="exact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946" w:type="dxa"/>
          </w:tcPr>
          <w:p w14:paraId="0FDD04A7" w14:textId="178C7FD4" w:rsidR="00E0606B" w:rsidRDefault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コンストラクション・マネジメント業務</w:t>
            </w:r>
            <w:r>
              <w:rPr>
                <w:rFonts w:ascii="Times New Roman" w:hint="eastAsia"/>
                <w:sz w:val="21"/>
                <w:szCs w:val="21"/>
              </w:rPr>
              <w:t xml:space="preserve">　</w:t>
            </w: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E0606B" w14:paraId="7DB2DDE7" w14:textId="77777777" w:rsidTr="009857BC">
        <w:trPr>
          <w:trHeight w:val="302"/>
        </w:trPr>
        <w:tc>
          <w:tcPr>
            <w:tcW w:w="1418" w:type="dxa"/>
            <w:vMerge/>
            <w:tcBorders>
              <w:top w:val="nil"/>
            </w:tcBorders>
          </w:tcPr>
          <w:p w14:paraId="2DDF131D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61ED18EC" w14:textId="77777777" w:rsidR="00E0606B" w:rsidRDefault="007F695D">
            <w:pPr>
              <w:pStyle w:val="TableParagraph"/>
              <w:spacing w:before="30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資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格</w:t>
            </w:r>
          </w:p>
        </w:tc>
        <w:tc>
          <w:tcPr>
            <w:tcW w:w="6946" w:type="dxa"/>
          </w:tcPr>
          <w:p w14:paraId="4D8DB0CC" w14:textId="5B945449" w:rsidR="002B5AFB" w:rsidRPr="00112CB2" w:rsidRDefault="002B5AFB" w:rsidP="002B5AFB">
            <w:pPr>
              <w:rPr>
                <w:rFonts w:cs="ÜôÎM"/>
                <w:sz w:val="21"/>
                <w:szCs w:val="21"/>
                <w:lang w:bidi="sd-Deva-IN"/>
              </w:rPr>
            </w:pPr>
            <w:r w:rsidRPr="00112CB2">
              <w:rPr>
                <w:rFonts w:hint="eastAsia"/>
                <w:color w:val="000000" w:themeColor="text1"/>
                <w:sz w:val="21"/>
                <w:szCs w:val="21"/>
              </w:rPr>
              <w:t>・技術士（建設部門-建設環境）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登録番号：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7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5161</w:t>
            </w:r>
            <w:r w:rsidR="00112CB2" w:rsidRPr="00112CB2">
              <w:rPr>
                <w:rFonts w:cs="ÜôÎM" w:hint="eastAsia"/>
                <w:sz w:val="21"/>
                <w:szCs w:val="21"/>
                <w:lang w:bidi="sd-Deva-IN"/>
              </w:rPr>
              <w:t xml:space="preserve">　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登録年月日：平成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2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4年3月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1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3日</w:t>
            </w:r>
          </w:p>
          <w:p w14:paraId="2A99A70D" w14:textId="1A66C744" w:rsidR="00112CB2" w:rsidRPr="00112CB2" w:rsidRDefault="002B5AFB" w:rsidP="002B5AFB">
            <w:pPr>
              <w:rPr>
                <w:rFonts w:cs="ÜôÎM"/>
                <w:sz w:val="21"/>
                <w:szCs w:val="21"/>
                <w:lang w:bidi="sd-Deva-IN"/>
              </w:rPr>
            </w:pPr>
            <w:r w:rsidRPr="00112CB2">
              <w:rPr>
                <w:rFonts w:hint="eastAsia"/>
                <w:color w:val="000000" w:themeColor="text1"/>
                <w:sz w:val="21"/>
                <w:szCs w:val="21"/>
              </w:rPr>
              <w:t>・総合技術監理部門（建設-建設環境）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登録年月日</w:t>
            </w:r>
            <w:r w:rsidR="00112CB2" w:rsidRPr="00112CB2">
              <w:rPr>
                <w:rFonts w:cs="ÜôÎM" w:hint="eastAsia"/>
                <w:sz w:val="21"/>
                <w:szCs w:val="21"/>
                <w:lang w:bidi="sd-Deva-IN"/>
              </w:rPr>
              <w:t>（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平成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3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1年3月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2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2日</w:t>
            </w:r>
            <w:r w:rsidR="00112CB2" w:rsidRPr="00112CB2">
              <w:rPr>
                <w:rFonts w:cs="ÜôÎM" w:hint="eastAsia"/>
                <w:sz w:val="21"/>
                <w:szCs w:val="21"/>
                <w:lang w:bidi="sd-Deva-IN"/>
              </w:rPr>
              <w:t>）</w:t>
            </w:r>
          </w:p>
          <w:p w14:paraId="656FC98C" w14:textId="4C1214A4" w:rsidR="002B5AFB" w:rsidRPr="00112CB2" w:rsidRDefault="002B5AFB" w:rsidP="002B5AFB">
            <w:pPr>
              <w:rPr>
                <w:sz w:val="21"/>
                <w:szCs w:val="21"/>
              </w:rPr>
            </w:pP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・</w:t>
            </w:r>
            <w:r w:rsidRPr="00112CB2">
              <w:rPr>
                <w:rFonts w:hint="eastAsia"/>
                <w:color w:val="000000" w:themeColor="text1"/>
                <w:sz w:val="21"/>
                <w:szCs w:val="21"/>
              </w:rPr>
              <w:t xml:space="preserve">RCCM　　</w:t>
            </w:r>
            <w:r w:rsidRPr="00112CB2">
              <w:rPr>
                <w:rFonts w:hint="eastAsia"/>
                <w:sz w:val="21"/>
                <w:szCs w:val="21"/>
              </w:rPr>
              <w:t xml:space="preserve">河川砂防 海岸海洋　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 xml:space="preserve">登録番号：21-34-0100981 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 xml:space="preserve">　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登録年月日：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令和4年3月1日</w:t>
            </w:r>
          </w:p>
          <w:p w14:paraId="5FE20A52" w14:textId="76360B94" w:rsidR="00E0606B" w:rsidRPr="002B5AFB" w:rsidRDefault="002B5AFB" w:rsidP="002B5AFB">
            <w:pPr>
              <w:rPr>
                <w:rFonts w:cs="ÜôÎM"/>
                <w:szCs w:val="21"/>
                <w:lang w:bidi="sd-Deva-IN"/>
              </w:rPr>
            </w:pP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・</w:t>
            </w:r>
            <w:r w:rsidRPr="00112CB2">
              <w:rPr>
                <w:rFonts w:hint="eastAsia"/>
                <w:sz w:val="21"/>
                <w:szCs w:val="21"/>
              </w:rPr>
              <w:t xml:space="preserve">樹木医　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登録番号：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3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166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 xml:space="preserve">　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登録年月日：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令和4年1</w:t>
            </w:r>
            <w:r w:rsidRPr="00112CB2">
              <w:rPr>
                <w:rFonts w:cs="ÜôÎM"/>
                <w:sz w:val="21"/>
                <w:szCs w:val="21"/>
                <w:lang w:bidi="sd-Deva-IN"/>
              </w:rPr>
              <w:t>2</w:t>
            </w:r>
            <w:r w:rsidRPr="00112CB2">
              <w:rPr>
                <w:rFonts w:cs="ÜôÎM" w:hint="eastAsia"/>
                <w:sz w:val="21"/>
                <w:szCs w:val="21"/>
                <w:lang w:bidi="sd-Deva-IN"/>
              </w:rPr>
              <w:t>月1日</w:t>
            </w:r>
          </w:p>
        </w:tc>
      </w:tr>
      <w:tr w:rsidR="00E0606B" w14:paraId="0988D57B" w14:textId="77777777" w:rsidTr="009857BC">
        <w:trPr>
          <w:trHeight w:val="301"/>
        </w:trPr>
        <w:tc>
          <w:tcPr>
            <w:tcW w:w="1418" w:type="dxa"/>
            <w:vMerge/>
            <w:tcBorders>
              <w:top w:val="nil"/>
            </w:tcBorders>
          </w:tcPr>
          <w:p w14:paraId="51F7D942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2C569A03" w14:textId="77777777" w:rsidR="00E0606B" w:rsidRDefault="007F695D">
            <w:pPr>
              <w:pStyle w:val="TableParagraph"/>
              <w:spacing w:before="25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946" w:type="dxa"/>
          </w:tcPr>
          <w:p w14:paraId="115F212F" w14:textId="20583848" w:rsidR="00E0606B" w:rsidRDefault="00501E6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株式会社ランズ計画研究所</w:t>
            </w:r>
          </w:p>
        </w:tc>
      </w:tr>
      <w:tr w:rsidR="00E0606B" w14:paraId="51EE3DA2" w14:textId="77777777" w:rsidTr="009857BC">
        <w:trPr>
          <w:trHeight w:val="297"/>
        </w:trPr>
        <w:tc>
          <w:tcPr>
            <w:tcW w:w="1418" w:type="dxa"/>
            <w:vMerge/>
            <w:tcBorders>
              <w:top w:val="nil"/>
            </w:tcBorders>
          </w:tcPr>
          <w:p w14:paraId="61727525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F0505BF" w14:textId="77777777" w:rsidR="00E0606B" w:rsidRDefault="007F695D">
            <w:pPr>
              <w:pStyle w:val="TableParagraph"/>
              <w:spacing w:before="25" w:line="252" w:lineRule="exact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946" w:type="dxa"/>
          </w:tcPr>
          <w:p w14:paraId="7EBA7382" w14:textId="1BFB7279" w:rsidR="00E0606B" w:rsidRDefault="002B5A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="00F6327C">
              <w:rPr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E0606B" w14:paraId="25251782" w14:textId="77777777" w:rsidTr="009857BC">
        <w:trPr>
          <w:trHeight w:val="301"/>
        </w:trPr>
        <w:tc>
          <w:tcPr>
            <w:tcW w:w="1418" w:type="dxa"/>
            <w:vMerge w:val="restart"/>
          </w:tcPr>
          <w:p w14:paraId="3BBF4FFC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356C521C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1796D4AA" w14:textId="77777777" w:rsidR="00E0606B" w:rsidRDefault="00E0606B">
            <w:pPr>
              <w:pStyle w:val="TableParagraph"/>
              <w:spacing w:before="3"/>
            </w:pPr>
          </w:p>
          <w:p w14:paraId="10694518" w14:textId="547A8064" w:rsidR="00E0606B" w:rsidRDefault="002B5AFB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現場技術者</w:t>
            </w:r>
          </w:p>
        </w:tc>
        <w:tc>
          <w:tcPr>
            <w:tcW w:w="1701" w:type="dxa"/>
          </w:tcPr>
          <w:p w14:paraId="318C5A33" w14:textId="77777777" w:rsidR="00E0606B" w:rsidRDefault="007F695D">
            <w:pPr>
              <w:pStyle w:val="TableParagraph"/>
              <w:spacing w:before="25"/>
              <w:ind w:left="547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946" w:type="dxa"/>
          </w:tcPr>
          <w:p w14:paraId="706D1E02" w14:textId="0EA3160B" w:rsidR="00E0606B" w:rsidRPr="00585D5B" w:rsidRDefault="002B5AFB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585D5B">
              <w:rPr>
                <w:rFonts w:ascii="Times New Roman" w:hint="eastAsia"/>
                <w:sz w:val="21"/>
                <w:szCs w:val="21"/>
              </w:rPr>
              <w:t>二宮　尚広</w:t>
            </w:r>
          </w:p>
        </w:tc>
      </w:tr>
      <w:tr w:rsidR="00E0606B" w14:paraId="19490C3B" w14:textId="77777777" w:rsidTr="009857BC">
        <w:trPr>
          <w:trHeight w:val="297"/>
        </w:trPr>
        <w:tc>
          <w:tcPr>
            <w:tcW w:w="1418" w:type="dxa"/>
            <w:vMerge/>
            <w:tcBorders>
              <w:top w:val="nil"/>
            </w:tcBorders>
          </w:tcPr>
          <w:p w14:paraId="1B03958B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38CBBA0" w14:textId="77777777" w:rsidR="00E0606B" w:rsidRDefault="007F695D">
            <w:pPr>
              <w:pStyle w:val="TableParagraph"/>
              <w:spacing w:before="25" w:line="252" w:lineRule="exact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946" w:type="dxa"/>
          </w:tcPr>
          <w:p w14:paraId="7906E9EC" w14:textId="10C54821" w:rsidR="00E0606B" w:rsidRDefault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E0606B" w14:paraId="6B652CF5" w14:textId="77777777" w:rsidTr="009857BC">
        <w:trPr>
          <w:trHeight w:val="599"/>
        </w:trPr>
        <w:tc>
          <w:tcPr>
            <w:tcW w:w="1418" w:type="dxa"/>
            <w:vMerge/>
            <w:tcBorders>
              <w:top w:val="nil"/>
            </w:tcBorders>
          </w:tcPr>
          <w:p w14:paraId="2266F2E6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6281359F" w14:textId="77777777" w:rsidR="00E0606B" w:rsidRDefault="007F695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11F30D53" w14:textId="77777777" w:rsidR="00E0606B" w:rsidRDefault="007F695D">
            <w:pPr>
              <w:pStyle w:val="TableParagraph"/>
              <w:spacing w:before="46" w:line="252" w:lineRule="exact"/>
              <w:ind w:left="243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946" w:type="dxa"/>
          </w:tcPr>
          <w:p w14:paraId="7585C7E0" w14:textId="77777777" w:rsidR="00E0606B" w:rsidRPr="00585D5B" w:rsidRDefault="00585D5B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 w:rsidRPr="00585D5B">
              <w:rPr>
                <w:rFonts w:ascii="Times New Roman" w:hint="eastAsia"/>
                <w:sz w:val="21"/>
                <w:szCs w:val="21"/>
              </w:rPr>
              <w:t>・</w:t>
            </w:r>
            <w:r w:rsidRPr="00585D5B">
              <w:rPr>
                <w:rFonts w:hint="eastAsia"/>
                <w:color w:val="000000" w:themeColor="text1"/>
                <w:sz w:val="21"/>
                <w:szCs w:val="21"/>
              </w:rPr>
              <w:t xml:space="preserve">1級造園施工管理技士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登録番号：L141000270 登録年月日：平成</w:t>
            </w: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>2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7年3月27日</w:t>
            </w:r>
          </w:p>
          <w:p w14:paraId="3452E698" w14:textId="083AB38E" w:rsidR="00585D5B" w:rsidRDefault="00585D5B">
            <w:pPr>
              <w:pStyle w:val="TableParagraph"/>
              <w:rPr>
                <w:rFonts w:ascii="Times New Roman"/>
                <w:sz w:val="20"/>
              </w:rPr>
            </w:pP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>・</w:t>
            </w:r>
            <w:r w:rsidRPr="00585D5B">
              <w:rPr>
                <w:rFonts w:hint="eastAsia"/>
                <w:color w:val="000000" w:themeColor="text1"/>
                <w:sz w:val="21"/>
                <w:szCs w:val="21"/>
              </w:rPr>
              <w:t xml:space="preserve">登録ランドスケープアーキテクト（RLA）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登録番号：00826</w:t>
            </w: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 xml:space="preserve">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登録年月日：</w:t>
            </w: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>令和2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年3月10日</w:t>
            </w:r>
          </w:p>
        </w:tc>
      </w:tr>
      <w:tr w:rsidR="00E0606B" w14:paraId="78340864" w14:textId="77777777" w:rsidTr="009857BC">
        <w:trPr>
          <w:trHeight w:val="302"/>
        </w:trPr>
        <w:tc>
          <w:tcPr>
            <w:tcW w:w="1418" w:type="dxa"/>
            <w:vMerge/>
            <w:tcBorders>
              <w:top w:val="nil"/>
            </w:tcBorders>
          </w:tcPr>
          <w:p w14:paraId="237AA7BF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381FDDD" w14:textId="77777777" w:rsidR="00E0606B" w:rsidRDefault="007F695D">
            <w:pPr>
              <w:pStyle w:val="TableParagraph"/>
              <w:spacing w:before="30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946" w:type="dxa"/>
          </w:tcPr>
          <w:p w14:paraId="1CF4D8F6" w14:textId="6509E343" w:rsidR="00E0606B" w:rsidRDefault="00585D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株式会社ランズ計画研究所</w:t>
            </w:r>
          </w:p>
        </w:tc>
      </w:tr>
      <w:tr w:rsidR="00E0606B" w14:paraId="519C42B3" w14:textId="77777777" w:rsidTr="009857BC">
        <w:trPr>
          <w:trHeight w:val="301"/>
        </w:trPr>
        <w:tc>
          <w:tcPr>
            <w:tcW w:w="1418" w:type="dxa"/>
            <w:vMerge/>
            <w:tcBorders>
              <w:top w:val="nil"/>
            </w:tcBorders>
          </w:tcPr>
          <w:p w14:paraId="7F32D8EA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5CB87B1F" w14:textId="77777777" w:rsidR="00E0606B" w:rsidRDefault="007F695D">
            <w:pPr>
              <w:pStyle w:val="TableParagraph"/>
              <w:spacing w:before="25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946" w:type="dxa"/>
          </w:tcPr>
          <w:p w14:paraId="2C5846AE" w14:textId="35BE51E1" w:rsidR="00E0606B" w:rsidRDefault="002B5A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 w:themeColor="text1"/>
              </w:rPr>
              <w:t>1</w:t>
            </w:r>
            <w:r w:rsidR="00F6327C"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E0606B" w14:paraId="1C762077" w14:textId="77777777" w:rsidTr="009857BC">
        <w:trPr>
          <w:trHeight w:val="297"/>
        </w:trPr>
        <w:tc>
          <w:tcPr>
            <w:tcW w:w="1418" w:type="dxa"/>
            <w:vMerge w:val="restart"/>
          </w:tcPr>
          <w:p w14:paraId="72B79D6C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091F349E" w14:textId="77777777" w:rsidR="00E0606B" w:rsidRDefault="00E0606B">
            <w:pPr>
              <w:pStyle w:val="TableParagraph"/>
              <w:rPr>
                <w:sz w:val="20"/>
              </w:rPr>
            </w:pPr>
          </w:p>
          <w:p w14:paraId="0D3258F5" w14:textId="77777777" w:rsidR="00E0606B" w:rsidRDefault="00E0606B">
            <w:pPr>
              <w:pStyle w:val="TableParagraph"/>
              <w:spacing w:before="11"/>
              <w:rPr>
                <w:sz w:val="21"/>
              </w:rPr>
            </w:pPr>
          </w:p>
          <w:p w14:paraId="5F8B7463" w14:textId="601BA35E" w:rsidR="00E0606B" w:rsidRDefault="00585D5B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現場技術者</w:t>
            </w:r>
          </w:p>
        </w:tc>
        <w:tc>
          <w:tcPr>
            <w:tcW w:w="1701" w:type="dxa"/>
          </w:tcPr>
          <w:p w14:paraId="03FCDB73" w14:textId="77777777" w:rsidR="00E0606B" w:rsidRDefault="007F695D">
            <w:pPr>
              <w:pStyle w:val="TableParagraph"/>
              <w:spacing w:before="25" w:line="252" w:lineRule="exact"/>
              <w:ind w:left="547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946" w:type="dxa"/>
          </w:tcPr>
          <w:p w14:paraId="167B8A52" w14:textId="67BFC064" w:rsidR="00E0606B" w:rsidRDefault="00585D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hint="eastAsia"/>
                <w:color w:val="000000" w:themeColor="text1"/>
              </w:rPr>
              <w:t>江原　忍</w:t>
            </w:r>
          </w:p>
        </w:tc>
      </w:tr>
      <w:tr w:rsidR="00E0606B" w14:paraId="37E88710" w14:textId="77777777" w:rsidTr="009857BC">
        <w:trPr>
          <w:trHeight w:val="301"/>
        </w:trPr>
        <w:tc>
          <w:tcPr>
            <w:tcW w:w="1418" w:type="dxa"/>
            <w:vMerge/>
            <w:tcBorders>
              <w:top w:val="nil"/>
            </w:tcBorders>
          </w:tcPr>
          <w:p w14:paraId="7AC8434D" w14:textId="77777777" w:rsidR="00E0606B" w:rsidRDefault="00E0606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6FCAEB83" w14:textId="77777777" w:rsidR="00E0606B" w:rsidRDefault="007F695D">
            <w:pPr>
              <w:pStyle w:val="TableParagraph"/>
              <w:spacing w:before="25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946" w:type="dxa"/>
          </w:tcPr>
          <w:p w14:paraId="56B9FB3F" w14:textId="7AF47F51" w:rsidR="00E0606B" w:rsidRDefault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585D5B" w14:paraId="14C90D50" w14:textId="77777777" w:rsidTr="009857BC">
        <w:trPr>
          <w:trHeight w:val="599"/>
        </w:trPr>
        <w:tc>
          <w:tcPr>
            <w:tcW w:w="1418" w:type="dxa"/>
            <w:vMerge/>
            <w:tcBorders>
              <w:top w:val="nil"/>
            </w:tcBorders>
          </w:tcPr>
          <w:p w14:paraId="6E924F38" w14:textId="77777777" w:rsidR="00585D5B" w:rsidRDefault="00585D5B" w:rsidP="00585D5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7DF61273" w14:textId="77777777" w:rsidR="00585D5B" w:rsidRDefault="00585D5B" w:rsidP="00585D5B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642EB066" w14:textId="77777777" w:rsidR="00585D5B" w:rsidRDefault="00585D5B" w:rsidP="00585D5B">
            <w:pPr>
              <w:pStyle w:val="TableParagraph"/>
              <w:spacing w:before="41"/>
              <w:ind w:left="243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946" w:type="dxa"/>
            <w:vAlign w:val="center"/>
          </w:tcPr>
          <w:p w14:paraId="1C19D48A" w14:textId="77777777" w:rsidR="00585D5B" w:rsidRPr="00585D5B" w:rsidRDefault="00585D5B" w:rsidP="00585D5B">
            <w:pPr>
              <w:adjustRightInd w:val="0"/>
              <w:rPr>
                <w:rFonts w:cs="Mh"/>
                <w:sz w:val="21"/>
                <w:szCs w:val="21"/>
                <w:lang w:bidi="sd-Deva-IN"/>
              </w:rPr>
            </w:pPr>
            <w:r w:rsidRPr="00585D5B">
              <w:rPr>
                <w:rFonts w:cs="Mh"/>
                <w:sz w:val="21"/>
                <w:szCs w:val="21"/>
                <w:lang w:bidi="sd-Deva-IN"/>
              </w:rPr>
              <w:t>・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１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>級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土木施工管理技士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 xml:space="preserve"> 登録番号：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C021005225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 xml:space="preserve"> 登録年月日：平成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1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>5 年2 月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 xml:space="preserve"> 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>28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日</w:t>
            </w:r>
          </w:p>
          <w:p w14:paraId="6E32252C" w14:textId="39A6A196" w:rsidR="00585D5B" w:rsidRPr="00585D5B" w:rsidRDefault="00585D5B" w:rsidP="00585D5B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585D5B">
              <w:rPr>
                <w:rFonts w:cs="Mh"/>
                <w:sz w:val="21"/>
                <w:szCs w:val="21"/>
                <w:lang w:bidi="sd-Deva-IN"/>
              </w:rPr>
              <w:t>・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１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>級建築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施工管理技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>士 登録番号：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>B03630009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 xml:space="preserve"> 登録年月日：平成16 年3 月</w:t>
            </w:r>
            <w:r w:rsidRPr="00585D5B">
              <w:rPr>
                <w:rFonts w:cs="Mh" w:hint="eastAsia"/>
                <w:sz w:val="21"/>
                <w:szCs w:val="21"/>
                <w:lang w:bidi="sd-Deva-IN"/>
              </w:rPr>
              <w:t xml:space="preserve"> 1</w:t>
            </w:r>
            <w:r w:rsidRPr="00585D5B">
              <w:rPr>
                <w:rFonts w:cs="Mh"/>
                <w:sz w:val="21"/>
                <w:szCs w:val="21"/>
                <w:lang w:bidi="sd-Deva-IN"/>
              </w:rPr>
              <w:t>1日</w:t>
            </w:r>
          </w:p>
        </w:tc>
      </w:tr>
      <w:tr w:rsidR="00585D5B" w14:paraId="2C4E123E" w14:textId="77777777" w:rsidTr="009857BC">
        <w:trPr>
          <w:trHeight w:val="297"/>
        </w:trPr>
        <w:tc>
          <w:tcPr>
            <w:tcW w:w="1418" w:type="dxa"/>
            <w:vMerge/>
            <w:tcBorders>
              <w:top w:val="nil"/>
            </w:tcBorders>
          </w:tcPr>
          <w:p w14:paraId="00106127" w14:textId="77777777" w:rsidR="00585D5B" w:rsidRDefault="00585D5B" w:rsidP="00585D5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0F6BB34B" w14:textId="77777777" w:rsidR="00585D5B" w:rsidRDefault="00585D5B" w:rsidP="00585D5B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946" w:type="dxa"/>
          </w:tcPr>
          <w:p w14:paraId="31C9F879" w14:textId="1A4F25EB" w:rsidR="00585D5B" w:rsidRDefault="00585D5B" w:rsidP="00585D5B">
            <w:pPr>
              <w:pStyle w:val="TableParagraph"/>
              <w:rPr>
                <w:rFonts w:ascii="Times New Roman"/>
                <w:sz w:val="20"/>
              </w:rPr>
            </w:pPr>
            <w:r w:rsidRPr="009D3FF6">
              <w:rPr>
                <w:rFonts w:ascii="Mh" w:hAnsi="Mh" w:cs="Mh"/>
                <w:szCs w:val="21"/>
                <w:lang w:bidi="sd-Deva-IN"/>
              </w:rPr>
              <w:t>株式会社</w:t>
            </w:r>
            <w:r>
              <w:rPr>
                <w:rFonts w:ascii="Mh" w:hAnsi="Mh" w:cs="Mh" w:hint="eastAsia"/>
                <w:szCs w:val="21"/>
                <w:lang w:bidi="sd-Deva-IN"/>
              </w:rPr>
              <w:t>アジア共同設計コンサルタント</w:t>
            </w:r>
          </w:p>
        </w:tc>
      </w:tr>
      <w:tr w:rsidR="00585D5B" w14:paraId="4B2D0349" w14:textId="77777777" w:rsidTr="009857BC">
        <w:trPr>
          <w:trHeight w:val="302"/>
        </w:trPr>
        <w:tc>
          <w:tcPr>
            <w:tcW w:w="1418" w:type="dxa"/>
            <w:vMerge/>
            <w:tcBorders>
              <w:top w:val="nil"/>
            </w:tcBorders>
          </w:tcPr>
          <w:p w14:paraId="4A1EA572" w14:textId="77777777" w:rsidR="00585D5B" w:rsidRDefault="00585D5B" w:rsidP="00585D5B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14BDE6DA" w14:textId="77777777" w:rsidR="00585D5B" w:rsidRDefault="00585D5B" w:rsidP="00585D5B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946" w:type="dxa"/>
          </w:tcPr>
          <w:p w14:paraId="544DE3E7" w14:textId="08B71AF7" w:rsidR="00585D5B" w:rsidRDefault="00D602B8" w:rsidP="00585D5B">
            <w:pPr>
              <w:pStyle w:val="TableParagraph"/>
              <w:rPr>
                <w:rFonts w:ascii="Times New Roman"/>
                <w:sz w:val="20"/>
              </w:rPr>
            </w:pPr>
            <w:r w:rsidRPr="0018288A">
              <w:rPr>
                <w:rFonts w:hint="eastAsia"/>
              </w:rPr>
              <w:t>3</w:t>
            </w:r>
            <w:r w:rsidR="00F6327C">
              <w:t>8</w:t>
            </w:r>
            <w:r w:rsidRPr="0018288A">
              <w:rPr>
                <w:rFonts w:hint="eastAsia"/>
              </w:rPr>
              <w:t>年</w:t>
            </w:r>
            <w:r>
              <w:rPr>
                <w:rFonts w:hint="eastAsia"/>
                <w:color w:val="000000" w:themeColor="text1"/>
              </w:rPr>
              <w:t>（前職含む）</w:t>
            </w:r>
          </w:p>
        </w:tc>
      </w:tr>
    </w:tbl>
    <w:p w14:paraId="7867A51D" w14:textId="73923438" w:rsidR="00E306B1" w:rsidRDefault="00E306B1" w:rsidP="00585D5B">
      <w:pPr>
        <w:pStyle w:val="a3"/>
        <w:spacing w:before="46"/>
        <w:rPr>
          <w:spacing w:val="-1"/>
        </w:rPr>
      </w:pPr>
    </w:p>
    <w:p w14:paraId="4AEA34EA" w14:textId="77777777" w:rsidR="00F6327C" w:rsidRDefault="00F6327C" w:rsidP="00585D5B">
      <w:pPr>
        <w:pStyle w:val="a3"/>
        <w:spacing w:before="46"/>
        <w:rPr>
          <w:spacing w:val="-1"/>
        </w:rPr>
      </w:pPr>
    </w:p>
    <w:tbl>
      <w:tblPr>
        <w:tblStyle w:val="TableNormal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6"/>
        <w:gridCol w:w="1661"/>
        <w:gridCol w:w="38"/>
        <w:gridCol w:w="463"/>
        <w:gridCol w:w="6303"/>
      </w:tblGrid>
      <w:tr w:rsidR="00E306B1" w14:paraId="05DFCA52" w14:textId="77777777" w:rsidTr="009857BC">
        <w:trPr>
          <w:trHeight w:val="302"/>
        </w:trPr>
        <w:tc>
          <w:tcPr>
            <w:tcW w:w="1316" w:type="dxa"/>
          </w:tcPr>
          <w:p w14:paraId="2C7C731A" w14:textId="77777777" w:rsidR="00E306B1" w:rsidRDefault="00E306B1" w:rsidP="00073ADF">
            <w:pPr>
              <w:pStyle w:val="TableParagraph"/>
              <w:spacing w:before="25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lastRenderedPageBreak/>
              <w:t>委託業務名</w:t>
            </w:r>
          </w:p>
        </w:tc>
        <w:tc>
          <w:tcPr>
            <w:tcW w:w="8465" w:type="dxa"/>
            <w:gridSpan w:val="4"/>
          </w:tcPr>
          <w:p w14:paraId="3D587726" w14:textId="49958C26" w:rsidR="00E306B1" w:rsidRDefault="00585D5B" w:rsidP="00073ADF">
            <w:pPr>
              <w:pStyle w:val="TableParagraph"/>
              <w:rPr>
                <w:rFonts w:ascii="Times New Roman"/>
                <w:sz w:val="20"/>
              </w:rPr>
            </w:pPr>
            <w:r w:rsidRPr="00501E62">
              <w:rPr>
                <w:rFonts w:ascii="Times New Roman" w:hint="eastAsia"/>
                <w:sz w:val="20"/>
              </w:rPr>
              <w:t>（仮称）旧上瀬谷通信施設公園発注者支援等業務委託（その</w:t>
            </w:r>
            <w:r w:rsidR="00094D33">
              <w:rPr>
                <w:rFonts w:ascii="Times New Roman" w:hint="eastAsia"/>
                <w:sz w:val="20"/>
              </w:rPr>
              <w:t>２</w:t>
            </w:r>
            <w:r w:rsidRPr="00501E62">
              <w:rPr>
                <w:rFonts w:ascii="Times New Roman" w:hint="eastAsia"/>
                <w:sz w:val="20"/>
              </w:rPr>
              <w:t>）</w:t>
            </w:r>
          </w:p>
        </w:tc>
      </w:tr>
      <w:tr w:rsidR="00FE53D9" w14:paraId="378C506E" w14:textId="77777777" w:rsidTr="009857BC">
        <w:trPr>
          <w:trHeight w:val="301"/>
        </w:trPr>
        <w:tc>
          <w:tcPr>
            <w:tcW w:w="1316" w:type="dxa"/>
            <w:vMerge w:val="restart"/>
          </w:tcPr>
          <w:p w14:paraId="3C77DDF3" w14:textId="77777777" w:rsidR="00FE53D9" w:rsidRDefault="00FE53D9" w:rsidP="00FE53D9">
            <w:pPr>
              <w:pStyle w:val="TableParagraph"/>
              <w:rPr>
                <w:sz w:val="20"/>
              </w:rPr>
            </w:pPr>
          </w:p>
          <w:p w14:paraId="5D8A82C6" w14:textId="77777777" w:rsidR="00FE53D9" w:rsidRDefault="00FE53D9" w:rsidP="00FE53D9">
            <w:pPr>
              <w:pStyle w:val="TableParagraph"/>
              <w:rPr>
                <w:sz w:val="20"/>
              </w:rPr>
            </w:pPr>
          </w:p>
          <w:p w14:paraId="25C7DB6B" w14:textId="77777777" w:rsidR="00FE53D9" w:rsidRDefault="00FE53D9" w:rsidP="00FE53D9">
            <w:pPr>
              <w:pStyle w:val="TableParagraph"/>
              <w:spacing w:before="3"/>
            </w:pPr>
          </w:p>
          <w:p w14:paraId="7F396A83" w14:textId="77777777" w:rsidR="00FE53D9" w:rsidRDefault="00FE53D9" w:rsidP="00FE53D9">
            <w:pPr>
              <w:pStyle w:val="TableParagraph"/>
              <w:spacing w:before="1"/>
              <w:ind w:left="100"/>
              <w:rPr>
                <w:sz w:val="20"/>
              </w:rPr>
            </w:pPr>
            <w:r w:rsidRPr="004570C6"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58B83134" w14:textId="59F356BB" w:rsidR="00FE53D9" w:rsidRPr="008457D5" w:rsidRDefault="00FE53D9" w:rsidP="00FE53D9">
            <w:pPr>
              <w:pStyle w:val="TableParagraph"/>
              <w:spacing w:before="25"/>
              <w:ind w:left="547"/>
              <w:rPr>
                <w:color w:val="FF0000"/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2D447D6C" w14:textId="67532377" w:rsidR="00FE53D9" w:rsidRPr="008457D5" w:rsidRDefault="00FE53D9" w:rsidP="00FE53D9">
            <w:pPr>
              <w:pStyle w:val="TableParagraph"/>
              <w:rPr>
                <w:rFonts w:ascii="Times New Roman"/>
                <w:color w:val="FF0000"/>
                <w:sz w:val="21"/>
                <w:szCs w:val="21"/>
              </w:rPr>
            </w:pPr>
            <w:r w:rsidRPr="00F36DCE">
              <w:rPr>
                <w:rFonts w:ascii="Times New Roman" w:hint="eastAsia"/>
                <w:sz w:val="21"/>
                <w:szCs w:val="21"/>
              </w:rPr>
              <w:t>上野　秀典</w:t>
            </w:r>
          </w:p>
        </w:tc>
      </w:tr>
      <w:tr w:rsidR="00FE53D9" w14:paraId="6FA95887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1CF66EA5" w14:textId="77777777" w:rsidR="00FE53D9" w:rsidRDefault="00FE53D9" w:rsidP="00FE53D9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34FF6BE3" w14:textId="7B847CC5" w:rsidR="00FE53D9" w:rsidRPr="008457D5" w:rsidRDefault="00FE53D9" w:rsidP="00FE53D9">
            <w:pPr>
              <w:pStyle w:val="TableParagraph"/>
              <w:spacing w:before="25" w:line="252" w:lineRule="exact"/>
              <w:ind w:right="133"/>
              <w:jc w:val="right"/>
              <w:rPr>
                <w:color w:val="FF0000"/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45DAA2EE" w14:textId="24B38B07" w:rsidR="00FE53D9" w:rsidRPr="008457D5" w:rsidRDefault="00FE53D9" w:rsidP="00FE53D9">
            <w:pPr>
              <w:pStyle w:val="TableParagraph"/>
              <w:rPr>
                <w:rFonts w:ascii="Times New Roman"/>
                <w:color w:val="FF0000"/>
                <w:sz w:val="21"/>
                <w:szCs w:val="21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コンストラクション・マネジメント業務</w:t>
            </w:r>
          </w:p>
        </w:tc>
      </w:tr>
      <w:tr w:rsidR="00FE53D9" w14:paraId="0048FEB3" w14:textId="77777777" w:rsidTr="004570C6">
        <w:trPr>
          <w:trHeight w:val="599"/>
        </w:trPr>
        <w:tc>
          <w:tcPr>
            <w:tcW w:w="1316" w:type="dxa"/>
            <w:vMerge/>
            <w:tcBorders>
              <w:top w:val="nil"/>
            </w:tcBorders>
          </w:tcPr>
          <w:p w14:paraId="4EB62B9A" w14:textId="77777777" w:rsidR="00FE53D9" w:rsidRDefault="00FE53D9" w:rsidP="00FE53D9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6DC9CF4" w14:textId="77777777" w:rsidR="00FE53D9" w:rsidRDefault="00FE53D9" w:rsidP="00FE53D9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2DADFB5D" w14:textId="7E623416" w:rsidR="00FE53D9" w:rsidRPr="008457D5" w:rsidRDefault="00FE53D9" w:rsidP="00FE53D9">
            <w:pPr>
              <w:pStyle w:val="TableParagraph"/>
              <w:spacing w:before="46" w:line="252" w:lineRule="exact"/>
              <w:ind w:left="243" w:right="229"/>
              <w:jc w:val="center"/>
              <w:rPr>
                <w:color w:val="FF0000"/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  <w:vAlign w:val="center"/>
          </w:tcPr>
          <w:p w14:paraId="5E484652" w14:textId="4CCABB4E" w:rsidR="007F774A" w:rsidRPr="009D1F19" w:rsidRDefault="007F774A" w:rsidP="007F774A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1F19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ＡＣＣＭＪ</w:t>
            </w:r>
            <w:r w:rsidR="0097388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　取得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番号：</w:t>
            </w:r>
            <w:r w:rsidR="0097388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3422779　取得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年月日: 20</w:t>
            </w:r>
            <w:r w:rsidR="0097388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23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年10月2</w:t>
            </w:r>
            <w:r w:rsidR="00973887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7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日</w:t>
            </w:r>
          </w:p>
          <w:p w14:paraId="3A38810D" w14:textId="77777777" w:rsidR="00FE53D9" w:rsidRPr="0051654D" w:rsidRDefault="00FE53D9" w:rsidP="00FE53D9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51654D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級舗装施工管理技術者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　登録番号：1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0700072 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登録年月日：2008年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月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日</w:t>
            </w:r>
          </w:p>
          <w:p w14:paraId="24BB9841" w14:textId="77777777" w:rsidR="00FE53D9" w:rsidRPr="0051654D" w:rsidRDefault="00FE53D9" w:rsidP="00FE53D9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51654D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1級土木施工管理技士　登録番号：C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131004298 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登録年月日：2014年2月21日</w:t>
            </w:r>
          </w:p>
          <w:p w14:paraId="0690E90B" w14:textId="3F7D245C" w:rsidR="00FE53D9" w:rsidRPr="008457D5" w:rsidRDefault="00FE53D9" w:rsidP="00FE53D9">
            <w:pPr>
              <w:pStyle w:val="TableParagraph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51654D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監理技術者　登録番号：0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0001411578 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登録年月日：2019年9月12日</w:t>
            </w:r>
          </w:p>
        </w:tc>
      </w:tr>
      <w:tr w:rsidR="00FE53D9" w14:paraId="33F8CFD3" w14:textId="77777777" w:rsidTr="009857BC">
        <w:trPr>
          <w:trHeight w:val="302"/>
        </w:trPr>
        <w:tc>
          <w:tcPr>
            <w:tcW w:w="1316" w:type="dxa"/>
            <w:vMerge/>
            <w:tcBorders>
              <w:top w:val="nil"/>
            </w:tcBorders>
          </w:tcPr>
          <w:p w14:paraId="0B5FD93F" w14:textId="77777777" w:rsidR="00FE53D9" w:rsidRDefault="00FE53D9" w:rsidP="00FE53D9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71DEC8C" w14:textId="48E38CB3" w:rsidR="00FE53D9" w:rsidRPr="008457D5" w:rsidRDefault="00FE53D9" w:rsidP="00FE53D9">
            <w:pPr>
              <w:pStyle w:val="TableParagraph"/>
              <w:spacing w:before="30" w:line="252" w:lineRule="exact"/>
              <w:ind w:left="546"/>
              <w:rPr>
                <w:color w:val="FF0000"/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5208BAF3" w14:textId="5C99947B" w:rsidR="00FE53D9" w:rsidRPr="008457D5" w:rsidRDefault="00FE53D9" w:rsidP="00FE53D9">
            <w:pPr>
              <w:pStyle w:val="TableParagraph"/>
              <w:rPr>
                <w:rFonts w:ascii="Times New Roman"/>
                <w:color w:val="FF0000"/>
                <w:sz w:val="21"/>
                <w:szCs w:val="21"/>
              </w:rPr>
            </w:pPr>
            <w:r w:rsidRPr="00112CB2">
              <w:rPr>
                <w:rFonts w:ascii="Times New Roman" w:hint="eastAsia"/>
                <w:sz w:val="21"/>
                <w:szCs w:val="21"/>
              </w:rPr>
              <w:t>株式会社山下ＰＭＣ</w:t>
            </w:r>
          </w:p>
        </w:tc>
      </w:tr>
      <w:tr w:rsidR="00FE53D9" w14:paraId="229D6411" w14:textId="77777777" w:rsidTr="009857BC">
        <w:trPr>
          <w:trHeight w:val="301"/>
        </w:trPr>
        <w:tc>
          <w:tcPr>
            <w:tcW w:w="1316" w:type="dxa"/>
            <w:vMerge/>
            <w:tcBorders>
              <w:top w:val="nil"/>
            </w:tcBorders>
          </w:tcPr>
          <w:p w14:paraId="6B49996E" w14:textId="77777777" w:rsidR="00FE53D9" w:rsidRDefault="00FE53D9" w:rsidP="00FE53D9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190119E" w14:textId="0AE215BE" w:rsidR="00FE53D9" w:rsidRPr="008457D5" w:rsidRDefault="00FE53D9" w:rsidP="00FE53D9">
            <w:pPr>
              <w:pStyle w:val="TableParagraph"/>
              <w:spacing w:before="25"/>
              <w:ind w:left="446"/>
              <w:rPr>
                <w:color w:val="FF0000"/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0F00893B" w14:textId="567CB328" w:rsidR="00FE53D9" w:rsidRPr="008457D5" w:rsidRDefault="00FE53D9" w:rsidP="00FE53D9">
            <w:pPr>
              <w:pStyle w:val="TableParagraph"/>
              <w:rPr>
                <w:rFonts w:ascii="Times New Roman"/>
                <w:color w:val="FF0000"/>
                <w:sz w:val="21"/>
                <w:szCs w:val="21"/>
              </w:rPr>
            </w:pPr>
            <w:r>
              <w:rPr>
                <w:rFonts w:hint="eastAsia"/>
              </w:rPr>
              <w:t>22</w:t>
            </w:r>
            <w:r w:rsidRPr="00F07AF9">
              <w:rPr>
                <w:rFonts w:hint="eastAsia"/>
              </w:rPr>
              <w:t>年（前職含む）</w:t>
            </w:r>
          </w:p>
        </w:tc>
      </w:tr>
      <w:tr w:rsidR="00E306B1" w14:paraId="774759AB" w14:textId="77777777" w:rsidTr="009857BC">
        <w:trPr>
          <w:trHeight w:val="297"/>
        </w:trPr>
        <w:tc>
          <w:tcPr>
            <w:tcW w:w="1316" w:type="dxa"/>
            <w:vMerge w:val="restart"/>
          </w:tcPr>
          <w:p w14:paraId="0B14B808" w14:textId="77777777" w:rsidR="00E306B1" w:rsidRDefault="00E306B1" w:rsidP="00073ADF">
            <w:pPr>
              <w:pStyle w:val="TableParagraph"/>
              <w:rPr>
                <w:sz w:val="20"/>
              </w:rPr>
            </w:pPr>
          </w:p>
          <w:p w14:paraId="34E4D08E" w14:textId="77777777" w:rsidR="00E306B1" w:rsidRDefault="00E306B1" w:rsidP="00073ADF">
            <w:pPr>
              <w:pStyle w:val="TableParagraph"/>
              <w:rPr>
                <w:sz w:val="20"/>
              </w:rPr>
            </w:pPr>
          </w:p>
          <w:p w14:paraId="492197E9" w14:textId="77777777" w:rsidR="00E306B1" w:rsidRDefault="00E306B1" w:rsidP="00073ADF">
            <w:pPr>
              <w:pStyle w:val="TableParagraph"/>
              <w:spacing w:before="11"/>
              <w:rPr>
                <w:sz w:val="21"/>
              </w:rPr>
            </w:pPr>
          </w:p>
          <w:p w14:paraId="28CDB04F" w14:textId="77777777" w:rsidR="00E306B1" w:rsidRDefault="00E306B1" w:rsidP="00073ADF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75F17CA5" w14:textId="77777777" w:rsidR="00E306B1" w:rsidRDefault="00E306B1" w:rsidP="00073ADF">
            <w:pPr>
              <w:pStyle w:val="TableParagraph"/>
              <w:spacing w:before="25" w:line="252" w:lineRule="exact"/>
              <w:ind w:left="547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4C47BDC0" w14:textId="7AE59DB3" w:rsidR="00E306B1" w:rsidRPr="00195DA1" w:rsidRDefault="00112CB2" w:rsidP="00073ADF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195DA1">
              <w:rPr>
                <w:rFonts w:ascii="Times New Roman" w:hint="eastAsia"/>
                <w:sz w:val="21"/>
                <w:szCs w:val="21"/>
              </w:rPr>
              <w:t>北野　隆啓</w:t>
            </w:r>
          </w:p>
        </w:tc>
      </w:tr>
      <w:tr w:rsidR="000946CD" w14:paraId="79E7F709" w14:textId="77777777" w:rsidTr="009857BC">
        <w:trPr>
          <w:trHeight w:val="301"/>
        </w:trPr>
        <w:tc>
          <w:tcPr>
            <w:tcW w:w="1316" w:type="dxa"/>
            <w:vMerge/>
            <w:tcBorders>
              <w:top w:val="nil"/>
            </w:tcBorders>
          </w:tcPr>
          <w:p w14:paraId="0747FD0B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FC355A7" w14:textId="77777777" w:rsidR="000946CD" w:rsidRDefault="000946CD" w:rsidP="000946CD">
            <w:pPr>
              <w:pStyle w:val="TableParagraph"/>
              <w:spacing w:before="25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33B9CC86" w14:textId="57C8A2B4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コンストラクション・マネジメント業務</w:t>
            </w:r>
          </w:p>
        </w:tc>
      </w:tr>
      <w:tr w:rsidR="000946CD" w14:paraId="0B0A0ADE" w14:textId="77777777" w:rsidTr="009857BC">
        <w:trPr>
          <w:trHeight w:val="599"/>
        </w:trPr>
        <w:tc>
          <w:tcPr>
            <w:tcW w:w="1316" w:type="dxa"/>
            <w:vMerge/>
            <w:tcBorders>
              <w:top w:val="nil"/>
            </w:tcBorders>
          </w:tcPr>
          <w:p w14:paraId="52FD039D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4F8074E0" w14:textId="77777777" w:rsidR="000946CD" w:rsidRDefault="000946CD" w:rsidP="000946C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0E10A339" w14:textId="77777777" w:rsidR="000946CD" w:rsidRDefault="000946CD" w:rsidP="000946CD">
            <w:pPr>
              <w:pStyle w:val="TableParagraph"/>
              <w:spacing w:before="41"/>
              <w:ind w:left="243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30411E9C" w14:textId="77777777" w:rsidR="000946CD" w:rsidRPr="00112CB2" w:rsidRDefault="000946CD" w:rsidP="000946CD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112CB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・認定コンストラクションマネジャー　</w:t>
            </w:r>
            <w:r w:rsidRPr="00112CB2">
              <w:rPr>
                <w:rFonts w:asciiTheme="minorEastAsia" w:eastAsiaTheme="minorEastAsia" w:hAnsiTheme="minorEastAsia" w:cs="Mh"/>
                <w:sz w:val="21"/>
                <w:szCs w:val="21"/>
                <w:lang w:bidi="sd-Deva-IN"/>
              </w:rPr>
              <w:t>登録番号：</w:t>
            </w:r>
            <w:r w:rsidRPr="00112CB2">
              <w:rPr>
                <w:rFonts w:asciiTheme="minorEastAsia" w:eastAsiaTheme="minorEastAsia" w:hAnsiTheme="minorEastAsia" w:cs="Mh" w:hint="eastAsia"/>
                <w:sz w:val="21"/>
                <w:szCs w:val="21"/>
                <w:lang w:bidi="sd-Deva-IN"/>
              </w:rPr>
              <w:t>1</w:t>
            </w:r>
            <w:r w:rsidRPr="00112CB2">
              <w:rPr>
                <w:rFonts w:asciiTheme="minorEastAsia" w:eastAsiaTheme="minorEastAsia" w:hAnsiTheme="minorEastAsia" w:cs="Mh"/>
                <w:sz w:val="21"/>
                <w:szCs w:val="21"/>
                <w:lang w:bidi="sd-Deva-IN"/>
              </w:rPr>
              <w:t>8-0093 登録年月日：</w:t>
            </w:r>
            <w:r w:rsidRPr="00112CB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2018年12月1日</w:t>
            </w:r>
          </w:p>
          <w:p w14:paraId="4D4026CE" w14:textId="77777777" w:rsidR="000946CD" w:rsidRPr="00112CB2" w:rsidRDefault="000946CD" w:rsidP="000946CD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112CB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・</w:t>
            </w:r>
            <w:r w:rsidRPr="00112CB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一級建築士</w:t>
            </w:r>
            <w:r w:rsidRPr="00112CB2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　</w:t>
            </w:r>
            <w:r w:rsidRPr="00112CB2">
              <w:rPr>
                <w:rFonts w:asciiTheme="minorEastAsia" w:eastAsiaTheme="minorEastAsia" w:hAnsiTheme="minorEastAsia" w:cs="Mh"/>
                <w:sz w:val="21"/>
                <w:szCs w:val="21"/>
                <w:lang w:bidi="sd-Deva-IN"/>
              </w:rPr>
              <w:t>登録番号：</w:t>
            </w:r>
            <w:r w:rsidRPr="00112CB2">
              <w:rPr>
                <w:rFonts w:asciiTheme="minorEastAsia" w:eastAsiaTheme="minorEastAsia" w:hAnsiTheme="minorEastAsia" w:cs="Mh" w:hint="eastAsia"/>
                <w:sz w:val="21"/>
                <w:szCs w:val="21"/>
                <w:lang w:bidi="sd-Deva-IN"/>
              </w:rPr>
              <w:t>3</w:t>
            </w:r>
            <w:r w:rsidRPr="00112CB2">
              <w:rPr>
                <w:rFonts w:asciiTheme="minorEastAsia" w:eastAsiaTheme="minorEastAsia" w:hAnsiTheme="minorEastAsia" w:cs="Mh"/>
                <w:sz w:val="21"/>
                <w:szCs w:val="21"/>
                <w:lang w:bidi="sd-Deva-IN"/>
              </w:rPr>
              <w:t>34176 登録年月日：</w:t>
            </w:r>
            <w:r w:rsidRPr="00112CB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2009年3月3日</w:t>
            </w:r>
          </w:p>
          <w:p w14:paraId="2F528020" w14:textId="311D8866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112CB2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112CB2">
              <w:rPr>
                <w:rFonts w:asciiTheme="minorEastAsia" w:eastAsiaTheme="minorEastAsia" w:hAnsiTheme="minorEastAsia"/>
                <w:sz w:val="21"/>
                <w:szCs w:val="21"/>
              </w:rPr>
              <w:t>ＣＡＳＢＥＥ建築評価員</w:t>
            </w:r>
            <w:r w:rsidRPr="00112CB2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登録番号：0</w:t>
            </w:r>
            <w:r w:rsidRPr="00112CB2">
              <w:rPr>
                <w:rFonts w:asciiTheme="minorEastAsia" w:eastAsiaTheme="minorEastAsia" w:hAnsiTheme="minorEastAsia"/>
                <w:sz w:val="21"/>
                <w:szCs w:val="21"/>
              </w:rPr>
              <w:t>8463-27 登録年月日：</w:t>
            </w:r>
            <w:r w:rsidRPr="00112CB2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2021年10月12日</w:t>
            </w:r>
          </w:p>
        </w:tc>
      </w:tr>
      <w:tr w:rsidR="000946CD" w14:paraId="1A051DDC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1B4FA5D1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5998FB1F" w14:textId="77777777" w:rsidR="000946CD" w:rsidRDefault="000946CD" w:rsidP="000946CD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5CE6B6F1" w14:textId="459D4E45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112CB2">
              <w:rPr>
                <w:rFonts w:ascii="Times New Roman" w:hint="eastAsia"/>
                <w:sz w:val="21"/>
                <w:szCs w:val="21"/>
              </w:rPr>
              <w:t>株式会社山下ＰＭＣ</w:t>
            </w:r>
          </w:p>
        </w:tc>
      </w:tr>
      <w:tr w:rsidR="000946CD" w14:paraId="1595120A" w14:textId="77777777" w:rsidTr="009857BC">
        <w:trPr>
          <w:trHeight w:val="302"/>
        </w:trPr>
        <w:tc>
          <w:tcPr>
            <w:tcW w:w="1316" w:type="dxa"/>
            <w:vMerge/>
            <w:tcBorders>
              <w:top w:val="nil"/>
            </w:tcBorders>
          </w:tcPr>
          <w:p w14:paraId="51574063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B4DEA09" w14:textId="77777777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17182D78" w14:textId="08F1EC7D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hint="eastAsia"/>
              </w:rPr>
              <w:t>2</w:t>
            </w:r>
            <w:r w:rsidR="00FE53D9">
              <w:rPr>
                <w:rFonts w:hint="eastAsia"/>
              </w:rPr>
              <w:t>5</w:t>
            </w:r>
            <w:r w:rsidRPr="00F07AF9">
              <w:rPr>
                <w:rFonts w:hint="eastAsia"/>
              </w:rPr>
              <w:t>年（前職含む）</w:t>
            </w:r>
          </w:p>
        </w:tc>
      </w:tr>
      <w:tr w:rsidR="000946CD" w14:paraId="5A707AAA" w14:textId="77777777" w:rsidTr="009857BC">
        <w:trPr>
          <w:trHeight w:val="297"/>
        </w:trPr>
        <w:tc>
          <w:tcPr>
            <w:tcW w:w="1316" w:type="dxa"/>
            <w:vMerge w:val="restart"/>
          </w:tcPr>
          <w:p w14:paraId="334A6333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47CC5F1D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0669AF3C" w14:textId="77777777" w:rsidR="000946CD" w:rsidRDefault="000946CD" w:rsidP="000946CD">
            <w:pPr>
              <w:pStyle w:val="TableParagraph"/>
              <w:spacing w:before="3"/>
            </w:pPr>
          </w:p>
          <w:p w14:paraId="71C8A906" w14:textId="1F744027" w:rsidR="000946CD" w:rsidRDefault="000946CD" w:rsidP="000946CD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3A0941B8" w14:textId="49CDEA37" w:rsidR="000946CD" w:rsidRDefault="000946CD" w:rsidP="000946CD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102AF11C" w14:textId="440A1A8D" w:rsidR="000946CD" w:rsidRPr="00F36DCE" w:rsidRDefault="00973887" w:rsidP="000946CD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高橋　龍佑</w:t>
            </w:r>
          </w:p>
        </w:tc>
      </w:tr>
      <w:tr w:rsidR="000946CD" w14:paraId="313CB6B4" w14:textId="77777777" w:rsidTr="009857BC">
        <w:trPr>
          <w:trHeight w:val="302"/>
        </w:trPr>
        <w:tc>
          <w:tcPr>
            <w:tcW w:w="1316" w:type="dxa"/>
            <w:vMerge/>
          </w:tcPr>
          <w:p w14:paraId="281EAE24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3C0B6183" w14:textId="211605D1" w:rsidR="000946CD" w:rsidRDefault="000946CD" w:rsidP="000946CD">
            <w:pPr>
              <w:pStyle w:val="TableParagraph"/>
              <w:spacing w:before="25"/>
              <w:ind w:firstLineChars="50" w:firstLine="98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1BA8AE8A" w14:textId="28ADC663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コンストラクション・マネジメント業務</w:t>
            </w:r>
          </w:p>
        </w:tc>
      </w:tr>
      <w:tr w:rsidR="000946CD" w14:paraId="540906B1" w14:textId="77777777" w:rsidTr="009857BC">
        <w:trPr>
          <w:trHeight w:val="297"/>
        </w:trPr>
        <w:tc>
          <w:tcPr>
            <w:tcW w:w="1316" w:type="dxa"/>
            <w:vMerge/>
          </w:tcPr>
          <w:p w14:paraId="0139F7AD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4E9F0A0" w14:textId="77777777" w:rsidR="000946CD" w:rsidRDefault="000946CD" w:rsidP="000946C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27DF6AFC" w14:textId="7DC111D3" w:rsidR="000946CD" w:rsidRDefault="000946CD" w:rsidP="000946CD">
            <w:pPr>
              <w:pStyle w:val="TableParagraph"/>
              <w:spacing w:before="25" w:line="252" w:lineRule="exact"/>
              <w:ind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  <w:vAlign w:val="center"/>
          </w:tcPr>
          <w:p w14:paraId="3A7D9F07" w14:textId="6E9204E5" w:rsidR="00A06679" w:rsidRPr="0051654D" w:rsidRDefault="00A06679" w:rsidP="00A06679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51654D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建築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施工管理技士　登録番号：C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221002643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 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登録年月日：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2022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3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10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日</w:t>
            </w:r>
          </w:p>
          <w:p w14:paraId="7F46D5F1" w14:textId="7CDB8284" w:rsidR="00A06679" w:rsidRDefault="00A06679" w:rsidP="00A0667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51654D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監理技術者　登録番号：0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>0001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87219</w:t>
            </w:r>
            <w:r w:rsidRPr="0051654D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 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登録年月日：20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23年5月22</w:t>
            </w:r>
            <w:r w:rsidRPr="0051654D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日</w:t>
            </w:r>
          </w:p>
          <w:p w14:paraId="411815CC" w14:textId="48C4D327" w:rsidR="000946CD" w:rsidRPr="0051654D" w:rsidRDefault="000946CD" w:rsidP="000946CD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946CD" w14:paraId="54B41E9E" w14:textId="77777777" w:rsidTr="009857BC">
        <w:trPr>
          <w:trHeight w:val="302"/>
        </w:trPr>
        <w:tc>
          <w:tcPr>
            <w:tcW w:w="1316" w:type="dxa"/>
            <w:vMerge/>
          </w:tcPr>
          <w:p w14:paraId="795292B5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FD324DC" w14:textId="72D5B479" w:rsidR="000946CD" w:rsidRDefault="000946CD" w:rsidP="000946CD">
            <w:pPr>
              <w:pStyle w:val="TableParagraph"/>
              <w:spacing w:before="25"/>
              <w:ind w:left="4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1239F68C" w14:textId="69B9EA92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112CB2">
              <w:rPr>
                <w:rFonts w:ascii="Times New Roman" w:hint="eastAsia"/>
                <w:sz w:val="21"/>
                <w:szCs w:val="21"/>
              </w:rPr>
              <w:t>株式会社山下ＰＭＣ</w:t>
            </w:r>
          </w:p>
        </w:tc>
      </w:tr>
      <w:tr w:rsidR="000946CD" w14:paraId="4090E4DB" w14:textId="77777777" w:rsidTr="009857BC">
        <w:trPr>
          <w:trHeight w:val="302"/>
        </w:trPr>
        <w:tc>
          <w:tcPr>
            <w:tcW w:w="1316" w:type="dxa"/>
            <w:vMerge/>
          </w:tcPr>
          <w:p w14:paraId="4C9DD096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5D57F33E" w14:textId="5631C8C5" w:rsidR="000946CD" w:rsidRDefault="000946CD" w:rsidP="000946CD">
            <w:pPr>
              <w:pStyle w:val="TableParagraph"/>
              <w:spacing w:before="25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121B68D1" w14:textId="14D127B5" w:rsidR="000946CD" w:rsidRPr="00112CB2" w:rsidRDefault="00973887" w:rsidP="000946CD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>
              <w:rPr>
                <w:rFonts w:hint="eastAsia"/>
              </w:rPr>
              <w:t>6</w:t>
            </w:r>
            <w:r w:rsidR="000946CD" w:rsidRPr="00F07AF9">
              <w:rPr>
                <w:rFonts w:hint="eastAsia"/>
              </w:rPr>
              <w:t>年（前職含む）</w:t>
            </w:r>
          </w:p>
        </w:tc>
      </w:tr>
      <w:tr w:rsidR="000946CD" w14:paraId="7BE62233" w14:textId="77777777" w:rsidTr="009857BC">
        <w:trPr>
          <w:trHeight w:val="302"/>
        </w:trPr>
        <w:tc>
          <w:tcPr>
            <w:tcW w:w="1316" w:type="dxa"/>
            <w:vMerge w:val="restart"/>
            <w:tcBorders>
              <w:top w:val="nil"/>
            </w:tcBorders>
          </w:tcPr>
          <w:p w14:paraId="428025CF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49373D4E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6737C1A2" w14:textId="77777777" w:rsidR="000946CD" w:rsidRDefault="000946CD" w:rsidP="000946CD">
            <w:pPr>
              <w:pStyle w:val="TableParagraph"/>
              <w:spacing w:before="3"/>
            </w:pPr>
          </w:p>
          <w:p w14:paraId="7EF31AC0" w14:textId="03901D50" w:rsidR="000946CD" w:rsidRDefault="000946CD" w:rsidP="000946CD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4F5640F1" w14:textId="3B5D47D9" w:rsidR="000946CD" w:rsidRDefault="000946CD" w:rsidP="000946CD">
            <w:pPr>
              <w:pStyle w:val="TableParagraph"/>
              <w:spacing w:before="25"/>
              <w:ind w:left="547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3B064DDE" w14:textId="7CAF850D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FB4A4D">
              <w:rPr>
                <w:rFonts w:hint="eastAsia"/>
                <w:szCs w:val="21"/>
              </w:rPr>
              <w:t>芳村　哲次</w:t>
            </w:r>
          </w:p>
        </w:tc>
      </w:tr>
      <w:tr w:rsidR="000946CD" w14:paraId="62DF7E67" w14:textId="77777777" w:rsidTr="009857BC">
        <w:trPr>
          <w:trHeight w:val="297"/>
        </w:trPr>
        <w:tc>
          <w:tcPr>
            <w:tcW w:w="1316" w:type="dxa"/>
            <w:vMerge/>
          </w:tcPr>
          <w:p w14:paraId="46BAF597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D6C6D76" w14:textId="27F8ABC6" w:rsidR="000946CD" w:rsidRDefault="000946CD" w:rsidP="000946CD">
            <w:pPr>
              <w:pStyle w:val="TableParagraph"/>
              <w:spacing w:before="25" w:line="25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13B005E9" w14:textId="1084D885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コンストラクション・マネジメント業務</w:t>
            </w:r>
          </w:p>
        </w:tc>
      </w:tr>
      <w:tr w:rsidR="000946CD" w14:paraId="61FF1F48" w14:textId="77777777" w:rsidTr="009857BC">
        <w:trPr>
          <w:trHeight w:val="301"/>
        </w:trPr>
        <w:tc>
          <w:tcPr>
            <w:tcW w:w="1316" w:type="dxa"/>
            <w:vMerge/>
          </w:tcPr>
          <w:p w14:paraId="33012F8D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51D3050C" w14:textId="77777777" w:rsidR="000946CD" w:rsidRDefault="000946CD" w:rsidP="000946C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4F8A10E9" w14:textId="2775776D" w:rsidR="000946CD" w:rsidRDefault="000946CD" w:rsidP="000946CD">
            <w:pPr>
              <w:pStyle w:val="TableParagraph"/>
              <w:spacing w:before="25"/>
              <w:ind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3D3A8686" w14:textId="4A94C746" w:rsidR="000946CD" w:rsidRPr="009D1F19" w:rsidRDefault="000946CD" w:rsidP="000946CD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1F19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ＡＣＣＭＪ登録番号：2</w:t>
            </w:r>
            <w:r w:rsidRPr="009D1F19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1170310057 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登録年月日: 2021年10月29日</w:t>
            </w:r>
          </w:p>
          <w:p w14:paraId="0947A297" w14:textId="77777777" w:rsidR="000946CD" w:rsidRPr="009D1F19" w:rsidRDefault="000946CD" w:rsidP="000946CD">
            <w:pP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1F19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一級建築士　登録番号：3</w:t>
            </w:r>
            <w:r w:rsidRPr="009D1F19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78061 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登録年月日：2019年5月8日</w:t>
            </w:r>
          </w:p>
          <w:p w14:paraId="7EB78891" w14:textId="1C354184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9D1F19">
              <w:rPr>
                <w:rFonts w:asciiTheme="minorEastAsia" w:eastAsiaTheme="minorEastAsia" w:hAnsiTheme="minorEastAsia" w:hint="eastAsia"/>
                <w:sz w:val="21"/>
                <w:szCs w:val="21"/>
              </w:rPr>
              <w:t>・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登録ランドスケープアーキテクト補 登録番号：H</w:t>
            </w:r>
            <w:r w:rsidRPr="009D1F19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  <w:t xml:space="preserve">00226 </w:t>
            </w:r>
            <w:r w:rsidRPr="009D1F19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登録年月日：2022年11月28日</w:t>
            </w:r>
          </w:p>
        </w:tc>
      </w:tr>
      <w:tr w:rsidR="000946CD" w14:paraId="726C3DE1" w14:textId="77777777" w:rsidTr="009857BC">
        <w:trPr>
          <w:trHeight w:val="297"/>
        </w:trPr>
        <w:tc>
          <w:tcPr>
            <w:tcW w:w="1316" w:type="dxa"/>
            <w:vMerge/>
          </w:tcPr>
          <w:p w14:paraId="135FE9B2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19511A7" w14:textId="42F00897" w:rsidR="000946CD" w:rsidRDefault="000946CD" w:rsidP="000946CD">
            <w:pPr>
              <w:pStyle w:val="TableParagraph"/>
              <w:spacing w:before="25" w:line="252" w:lineRule="exact"/>
              <w:ind w:left="4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2ED31227" w14:textId="46436C4C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112CB2">
              <w:rPr>
                <w:rFonts w:ascii="Times New Roman" w:hint="eastAsia"/>
                <w:sz w:val="21"/>
                <w:szCs w:val="21"/>
              </w:rPr>
              <w:t>株式会社山下ＰＭＣ</w:t>
            </w:r>
          </w:p>
        </w:tc>
      </w:tr>
      <w:tr w:rsidR="000946CD" w14:paraId="1726FEA2" w14:textId="77777777" w:rsidTr="009857BC">
        <w:trPr>
          <w:trHeight w:val="297"/>
        </w:trPr>
        <w:tc>
          <w:tcPr>
            <w:tcW w:w="1316" w:type="dxa"/>
            <w:vMerge/>
          </w:tcPr>
          <w:p w14:paraId="0D84D805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3C6001FF" w14:textId="5895148C" w:rsidR="000946CD" w:rsidRDefault="000946CD" w:rsidP="000946CD">
            <w:pPr>
              <w:pStyle w:val="TableParagraph"/>
              <w:spacing w:before="25" w:line="252" w:lineRule="exact"/>
              <w:ind w:left="446"/>
              <w:rPr>
                <w:sz w:val="20"/>
              </w:rPr>
            </w:pPr>
            <w:r>
              <w:rPr>
                <w:spacing w:val="-3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4A3966BB" w14:textId="36ECF89C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hint="eastAsia"/>
              </w:rPr>
              <w:t>1</w:t>
            </w:r>
            <w:r w:rsidR="00973887">
              <w:rPr>
                <w:rFonts w:hint="eastAsia"/>
              </w:rPr>
              <w:t>5</w:t>
            </w:r>
            <w:r w:rsidRPr="00F07AF9">
              <w:rPr>
                <w:rFonts w:hint="eastAsia"/>
              </w:rPr>
              <w:t>年（前職含む）</w:t>
            </w:r>
          </w:p>
        </w:tc>
      </w:tr>
      <w:tr w:rsidR="000946CD" w14:paraId="19D82B23" w14:textId="77777777" w:rsidTr="009857BC">
        <w:trPr>
          <w:trHeight w:val="301"/>
        </w:trPr>
        <w:tc>
          <w:tcPr>
            <w:tcW w:w="1316" w:type="dxa"/>
            <w:vMerge w:val="restart"/>
            <w:tcBorders>
              <w:top w:val="nil"/>
            </w:tcBorders>
          </w:tcPr>
          <w:p w14:paraId="610C5E0F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3281491B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24DE5A9D" w14:textId="77777777" w:rsidR="000946CD" w:rsidRDefault="000946CD" w:rsidP="000946CD">
            <w:pPr>
              <w:pStyle w:val="TableParagraph"/>
              <w:spacing w:before="3"/>
            </w:pPr>
          </w:p>
          <w:p w14:paraId="0148AC95" w14:textId="6689D1BE" w:rsidR="000946CD" w:rsidRDefault="000946CD" w:rsidP="000946CD">
            <w:pPr>
              <w:pStyle w:val="TableParagraph"/>
              <w:spacing w:before="137"/>
              <w:rPr>
                <w:sz w:val="20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5C118C72" w14:textId="3098BEBB" w:rsidR="000946CD" w:rsidRDefault="000946CD" w:rsidP="000946CD">
            <w:pPr>
              <w:pStyle w:val="TableParagraph"/>
              <w:spacing w:before="25"/>
              <w:ind w:left="546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2845D3B9" w14:textId="53A057A4" w:rsidR="000946CD" w:rsidRPr="00D97B2D" w:rsidRDefault="000946CD" w:rsidP="000946CD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97B2D">
              <w:rPr>
                <w:rFonts w:asciiTheme="minorEastAsia" w:eastAsiaTheme="minorEastAsia" w:hAnsiTheme="minorEastAsia" w:cs="ÜôÎM"/>
                <w:sz w:val="21"/>
                <w:szCs w:val="21"/>
                <w:lang w:bidi="sd-Deva-IN"/>
              </w:rPr>
              <w:t>浅見</w:t>
            </w:r>
            <w:r w:rsidRPr="00D97B2D">
              <w:rPr>
                <w:rFonts w:asciiTheme="minorEastAsia" w:eastAsiaTheme="minorEastAsia" w:hAnsiTheme="minorEastAsia" w:cs="ÜôÎM" w:hint="eastAsia"/>
                <w:sz w:val="21"/>
                <w:szCs w:val="21"/>
                <w:lang w:bidi="sd-Deva-IN"/>
              </w:rPr>
              <w:t xml:space="preserve">　友紀</w:t>
            </w:r>
          </w:p>
        </w:tc>
      </w:tr>
      <w:tr w:rsidR="000946CD" w14:paraId="79AF1C10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14FBA9C5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5ACAC0F" w14:textId="350F141B" w:rsidR="000946CD" w:rsidRDefault="000946CD" w:rsidP="000946CD">
            <w:pPr>
              <w:pStyle w:val="TableParagraph"/>
              <w:spacing w:before="25" w:line="252" w:lineRule="exact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1C51657D" w14:textId="009FC441" w:rsidR="000946CD" w:rsidRPr="000946CD" w:rsidRDefault="000946CD" w:rsidP="000946CD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0946CD" w14:paraId="403D2E3E" w14:textId="77777777" w:rsidTr="009857BC">
        <w:trPr>
          <w:trHeight w:val="302"/>
        </w:trPr>
        <w:tc>
          <w:tcPr>
            <w:tcW w:w="1316" w:type="dxa"/>
            <w:vMerge/>
            <w:tcBorders>
              <w:top w:val="nil"/>
            </w:tcBorders>
          </w:tcPr>
          <w:p w14:paraId="4DD47FBB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E832F0B" w14:textId="77777777" w:rsidR="000946CD" w:rsidRDefault="000946CD" w:rsidP="000946C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6C3514C1" w14:textId="29B08DAB" w:rsidR="000946CD" w:rsidRDefault="000946CD" w:rsidP="000946CD">
            <w:pPr>
              <w:pStyle w:val="TableParagraph"/>
              <w:spacing w:before="30" w:line="252" w:lineRule="exact"/>
              <w:ind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4B6A1890" w14:textId="658AAAD8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・なし</w:t>
            </w:r>
          </w:p>
        </w:tc>
      </w:tr>
      <w:tr w:rsidR="000946CD" w14:paraId="78D50163" w14:textId="77777777" w:rsidTr="009857BC">
        <w:trPr>
          <w:trHeight w:val="301"/>
        </w:trPr>
        <w:tc>
          <w:tcPr>
            <w:tcW w:w="1316" w:type="dxa"/>
            <w:vMerge/>
            <w:tcBorders>
              <w:top w:val="nil"/>
            </w:tcBorders>
          </w:tcPr>
          <w:p w14:paraId="0623E9E0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2ACFF8B0" w14:textId="75379656" w:rsidR="000946CD" w:rsidRDefault="000946CD" w:rsidP="000946CD">
            <w:pPr>
              <w:pStyle w:val="TableParagraph"/>
              <w:spacing w:before="25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07844844" w14:textId="43902EE1" w:rsidR="000946CD" w:rsidRPr="000946CD" w:rsidRDefault="000946CD" w:rsidP="000946CD">
            <w:pPr>
              <w:pStyle w:val="TableParagraph"/>
              <w:rPr>
                <w:rFonts w:ascii="Times New Roman"/>
                <w:sz w:val="21"/>
                <w:szCs w:val="21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株式会社ランズ計画研究所</w:t>
            </w:r>
          </w:p>
        </w:tc>
      </w:tr>
      <w:tr w:rsidR="000946CD" w14:paraId="0CFD710D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1EA32502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3CF82E2" w14:textId="0963C623" w:rsidR="000946CD" w:rsidRDefault="000946CD" w:rsidP="000946CD">
            <w:pPr>
              <w:pStyle w:val="TableParagraph"/>
              <w:spacing w:before="25" w:line="252" w:lineRule="exact"/>
              <w:ind w:left="446"/>
              <w:rPr>
                <w:sz w:val="20"/>
              </w:rPr>
            </w:pPr>
            <w:r>
              <w:rPr>
                <w:rFonts w:hint="eastAsia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7ADD0B0A" w14:textId="2606A520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F6327C"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0946CD" w14:paraId="6AF1C400" w14:textId="77777777" w:rsidTr="009857BC">
        <w:trPr>
          <w:trHeight w:val="301"/>
        </w:trPr>
        <w:tc>
          <w:tcPr>
            <w:tcW w:w="1316" w:type="dxa"/>
            <w:vMerge w:val="restart"/>
          </w:tcPr>
          <w:p w14:paraId="01470FA8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1E30529C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3EDDF574" w14:textId="77777777" w:rsidR="000946CD" w:rsidRDefault="000946CD" w:rsidP="000946CD">
            <w:pPr>
              <w:pStyle w:val="TableParagraph"/>
              <w:spacing w:before="3"/>
            </w:pPr>
          </w:p>
          <w:p w14:paraId="4EC83975" w14:textId="1A5E1923" w:rsidR="000946CD" w:rsidRDefault="000946CD" w:rsidP="000946CD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72511D7C" w14:textId="3BCEF778" w:rsidR="000946CD" w:rsidRDefault="000946CD" w:rsidP="000946CD">
            <w:pPr>
              <w:pStyle w:val="TableParagraph"/>
              <w:spacing w:before="25"/>
              <w:ind w:left="547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2CE5120A" w14:textId="1F9F4263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1D4A58">
              <w:rPr>
                <w:rFonts w:ascii="Times New Roman" w:hint="eastAsia"/>
                <w:sz w:val="20"/>
              </w:rPr>
              <w:t>大内</w:t>
            </w:r>
            <w:r>
              <w:rPr>
                <w:rFonts w:ascii="Times New Roman" w:hint="eastAsia"/>
                <w:sz w:val="20"/>
              </w:rPr>
              <w:t xml:space="preserve">　</w:t>
            </w:r>
            <w:r w:rsidRPr="001D4A58">
              <w:rPr>
                <w:rFonts w:ascii="Times New Roman" w:hint="eastAsia"/>
                <w:sz w:val="20"/>
              </w:rPr>
              <w:t>あゆみ</w:t>
            </w:r>
          </w:p>
        </w:tc>
      </w:tr>
      <w:tr w:rsidR="000946CD" w14:paraId="42A03049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57F920F2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B71C1F4" w14:textId="0DF89455" w:rsidR="000946CD" w:rsidRDefault="000946CD" w:rsidP="000946CD">
            <w:pPr>
              <w:pStyle w:val="TableParagraph"/>
              <w:spacing w:before="25" w:line="252" w:lineRule="exact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262A5F8B" w14:textId="7F3E8064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0946CD" w14:paraId="18C120EF" w14:textId="77777777" w:rsidTr="009857BC">
        <w:trPr>
          <w:trHeight w:val="599"/>
        </w:trPr>
        <w:tc>
          <w:tcPr>
            <w:tcW w:w="1316" w:type="dxa"/>
            <w:vMerge/>
            <w:tcBorders>
              <w:top w:val="nil"/>
            </w:tcBorders>
          </w:tcPr>
          <w:p w14:paraId="166943BA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45F3D46" w14:textId="77777777" w:rsidR="000946CD" w:rsidRDefault="000946CD" w:rsidP="000946C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4D8EFF71" w14:textId="24BE6958" w:rsidR="000946CD" w:rsidRDefault="000946CD" w:rsidP="000946CD">
            <w:pPr>
              <w:pStyle w:val="TableParagraph"/>
              <w:spacing w:before="46" w:line="252" w:lineRule="exact"/>
              <w:ind w:left="243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586AAFB4" w14:textId="77777777" w:rsidR="000946CD" w:rsidRDefault="000946CD" w:rsidP="000946CD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 w:rsidRPr="00585D5B">
              <w:rPr>
                <w:rFonts w:ascii="Times New Roman" w:hint="eastAsia"/>
                <w:sz w:val="21"/>
                <w:szCs w:val="21"/>
              </w:rPr>
              <w:t>・</w:t>
            </w:r>
            <w:r w:rsidRPr="00585D5B">
              <w:rPr>
                <w:rFonts w:hint="eastAsia"/>
                <w:color w:val="000000" w:themeColor="text1"/>
                <w:sz w:val="21"/>
                <w:szCs w:val="21"/>
              </w:rPr>
              <w:t xml:space="preserve">1級造園施工管理技士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登録番号：L</w:t>
            </w:r>
            <w:r>
              <w:rPr>
                <w:rFonts w:cs="ÜôÎM"/>
                <w:sz w:val="21"/>
                <w:szCs w:val="21"/>
                <w:lang w:bidi="sd-Deva-IN"/>
              </w:rPr>
              <w:t>091000193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A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 xml:space="preserve"> 登録年月日：平成</w:t>
            </w: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>2</w:t>
            </w:r>
            <w:r>
              <w:rPr>
                <w:rFonts w:cs="ÜôÎM"/>
                <w:sz w:val="21"/>
                <w:szCs w:val="21"/>
                <w:lang w:bidi="sd-Deva-IN"/>
              </w:rPr>
              <w:t>2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年</w:t>
            </w:r>
            <w:r>
              <w:rPr>
                <w:rFonts w:cs="ÜôÎM"/>
                <w:sz w:val="21"/>
                <w:szCs w:val="21"/>
                <w:lang w:bidi="sd-Deva-IN"/>
              </w:rPr>
              <w:t>9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月</w:t>
            </w:r>
            <w:r>
              <w:rPr>
                <w:rFonts w:cs="ÜôÎM"/>
                <w:sz w:val="21"/>
                <w:szCs w:val="21"/>
                <w:lang w:bidi="sd-Deva-IN"/>
              </w:rPr>
              <w:t>8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日</w:t>
            </w:r>
          </w:p>
          <w:p w14:paraId="01EA68BF" w14:textId="0F367201" w:rsidR="000946CD" w:rsidRPr="001D4A58" w:rsidRDefault="000946CD" w:rsidP="000946CD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>
              <w:rPr>
                <w:rFonts w:cs="ÜôÎM" w:hint="eastAsia"/>
                <w:sz w:val="21"/>
                <w:szCs w:val="21"/>
                <w:lang w:bidi="sd-Deva-IN"/>
              </w:rPr>
              <w:t>・樹木医補　認定番号(</w:t>
            </w:r>
            <w:r>
              <w:rPr>
                <w:rFonts w:cs="ÜôÎM"/>
                <w:sz w:val="21"/>
                <w:szCs w:val="21"/>
                <w:lang w:bidi="sd-Deva-IN"/>
              </w:rPr>
              <w:t>第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9</w:t>
            </w:r>
            <w:r>
              <w:rPr>
                <w:rFonts w:cs="ÜôÎM"/>
                <w:sz w:val="21"/>
                <w:szCs w:val="21"/>
                <w:lang w:bidi="sd-Deva-IN"/>
              </w:rPr>
              <w:t>35号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)　認定日（平成2</w:t>
            </w:r>
            <w:r>
              <w:rPr>
                <w:rFonts w:cs="ÜôÎM"/>
                <w:sz w:val="21"/>
                <w:szCs w:val="21"/>
                <w:lang w:bidi="sd-Deva-IN"/>
              </w:rPr>
              <w:t>0年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4</w:t>
            </w:r>
            <w:r>
              <w:rPr>
                <w:rFonts w:cs="ÜôÎM"/>
                <w:sz w:val="21"/>
                <w:szCs w:val="21"/>
                <w:lang w:bidi="sd-Deva-IN"/>
              </w:rPr>
              <w:t>月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1</w:t>
            </w:r>
            <w:r>
              <w:rPr>
                <w:rFonts w:cs="ÜôÎM"/>
                <w:sz w:val="21"/>
                <w:szCs w:val="21"/>
                <w:lang w:bidi="sd-Deva-IN"/>
              </w:rPr>
              <w:t>日）</w:t>
            </w:r>
          </w:p>
        </w:tc>
      </w:tr>
      <w:tr w:rsidR="000946CD" w14:paraId="613F4972" w14:textId="77777777" w:rsidTr="009857BC">
        <w:trPr>
          <w:trHeight w:val="302"/>
        </w:trPr>
        <w:tc>
          <w:tcPr>
            <w:tcW w:w="1316" w:type="dxa"/>
            <w:vMerge/>
            <w:tcBorders>
              <w:top w:val="nil"/>
            </w:tcBorders>
          </w:tcPr>
          <w:p w14:paraId="4419377C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672658B" w14:textId="37DC1050" w:rsidR="000946CD" w:rsidRDefault="000946CD" w:rsidP="000946CD">
            <w:pPr>
              <w:pStyle w:val="TableParagraph"/>
              <w:spacing w:before="30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3DAE42A3" w14:textId="0DBDA6BF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株式会社ランズ計画研究所</w:t>
            </w:r>
          </w:p>
        </w:tc>
      </w:tr>
      <w:tr w:rsidR="000946CD" w14:paraId="57434674" w14:textId="77777777" w:rsidTr="009857BC">
        <w:trPr>
          <w:trHeight w:val="301"/>
        </w:trPr>
        <w:tc>
          <w:tcPr>
            <w:tcW w:w="1316" w:type="dxa"/>
            <w:vMerge/>
            <w:tcBorders>
              <w:top w:val="nil"/>
            </w:tcBorders>
          </w:tcPr>
          <w:p w14:paraId="53F17946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1C64A9E" w14:textId="19590DEB" w:rsidR="000946CD" w:rsidRDefault="000946CD" w:rsidP="000946CD">
            <w:pPr>
              <w:pStyle w:val="TableParagraph"/>
              <w:spacing w:before="25"/>
              <w:ind w:left="446"/>
              <w:rPr>
                <w:sz w:val="20"/>
              </w:rPr>
            </w:pPr>
            <w:r>
              <w:rPr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5F298795" w14:textId="6C9B2A13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F6327C">
              <w:rPr>
                <w:color w:val="000000" w:themeColor="text1"/>
              </w:rPr>
              <w:t>6</w:t>
            </w:r>
            <w:r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0946CD" w14:paraId="2A5741AC" w14:textId="77777777" w:rsidTr="009857BC">
        <w:trPr>
          <w:trHeight w:val="297"/>
        </w:trPr>
        <w:tc>
          <w:tcPr>
            <w:tcW w:w="1316" w:type="dxa"/>
            <w:vMerge w:val="restart"/>
          </w:tcPr>
          <w:p w14:paraId="09E87BD9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36E3D9D2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5E282AA6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6E390795" w14:textId="45F90895" w:rsidR="000946CD" w:rsidRDefault="000946CD" w:rsidP="000946CD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1CE4DDD6" w14:textId="1DE94BAC" w:rsidR="000946CD" w:rsidRDefault="000946CD" w:rsidP="000946CD">
            <w:pPr>
              <w:pStyle w:val="TableParagraph"/>
              <w:spacing w:before="25" w:line="252" w:lineRule="exact"/>
              <w:ind w:left="547"/>
              <w:rPr>
                <w:sz w:val="20"/>
              </w:rPr>
            </w:pPr>
            <w:r>
              <w:rPr>
                <w:sz w:val="20"/>
              </w:rPr>
              <w:lastRenderedPageBreak/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131F1437" w14:textId="454E397D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石川　麻由子</w:t>
            </w:r>
          </w:p>
        </w:tc>
      </w:tr>
      <w:tr w:rsidR="000946CD" w14:paraId="6192275D" w14:textId="77777777" w:rsidTr="009857BC">
        <w:trPr>
          <w:trHeight w:val="301"/>
        </w:trPr>
        <w:tc>
          <w:tcPr>
            <w:tcW w:w="1316" w:type="dxa"/>
            <w:vMerge/>
            <w:tcBorders>
              <w:top w:val="nil"/>
            </w:tcBorders>
          </w:tcPr>
          <w:p w14:paraId="707F2618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58E552EA" w14:textId="1A08D98E" w:rsidR="000946CD" w:rsidRDefault="000946CD" w:rsidP="000946CD">
            <w:pPr>
              <w:pStyle w:val="TableParagraph"/>
              <w:spacing w:before="25"/>
              <w:ind w:right="13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70AABFEF" w14:textId="1BD07172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0946CD" w14:paraId="756CC708" w14:textId="77777777" w:rsidTr="009857BC">
        <w:trPr>
          <w:trHeight w:val="599"/>
        </w:trPr>
        <w:tc>
          <w:tcPr>
            <w:tcW w:w="1316" w:type="dxa"/>
            <w:vMerge/>
            <w:tcBorders>
              <w:top w:val="nil"/>
            </w:tcBorders>
          </w:tcPr>
          <w:p w14:paraId="3EFCF839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08EEEC8" w14:textId="77777777" w:rsidR="000946CD" w:rsidRDefault="000946CD" w:rsidP="000946CD">
            <w:pPr>
              <w:pStyle w:val="TableParagraph"/>
              <w:spacing w:before="25"/>
              <w:ind w:left="238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5B9E9940" w14:textId="666B5275" w:rsidR="000946CD" w:rsidRDefault="000946CD" w:rsidP="000946CD">
            <w:pPr>
              <w:pStyle w:val="TableParagraph"/>
              <w:spacing w:before="41"/>
              <w:ind w:left="243" w:right="2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508BB1DF" w14:textId="77777777" w:rsidR="000946CD" w:rsidRDefault="000946CD" w:rsidP="000946CD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>
              <w:rPr>
                <w:rFonts w:ascii="Times New Roman" w:hint="eastAsia"/>
                <w:sz w:val="20"/>
              </w:rPr>
              <w:t>・</w:t>
            </w:r>
            <w:r w:rsidRPr="0055205C">
              <w:rPr>
                <w:rFonts w:ascii="Times New Roman"/>
                <w:sz w:val="20"/>
              </w:rPr>
              <w:t>1</w:t>
            </w:r>
            <w:r w:rsidRPr="0055205C">
              <w:rPr>
                <w:rFonts w:ascii="Times New Roman"/>
                <w:sz w:val="20"/>
              </w:rPr>
              <w:t>級造園施工管理技士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：</w:t>
            </w:r>
            <w:r w:rsidRPr="0055205C">
              <w:rPr>
                <w:rFonts w:cs="ÜôÎM"/>
                <w:sz w:val="21"/>
                <w:szCs w:val="21"/>
                <w:lang w:bidi="sd-Deva-IN"/>
              </w:rPr>
              <w:t>L211000142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 xml:space="preserve"> 登録年月日：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令和</w:t>
            </w:r>
            <w:r>
              <w:rPr>
                <w:rFonts w:cs="ÜôÎM"/>
                <w:sz w:val="21"/>
                <w:szCs w:val="21"/>
                <w:lang w:bidi="sd-Deva-IN"/>
              </w:rPr>
              <w:t>4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年</w:t>
            </w:r>
            <w:r>
              <w:rPr>
                <w:rFonts w:cs="ÜôÎM"/>
                <w:sz w:val="21"/>
                <w:szCs w:val="21"/>
                <w:lang w:bidi="sd-Deva-IN"/>
              </w:rPr>
              <w:t>3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月</w:t>
            </w:r>
            <w:r>
              <w:rPr>
                <w:rFonts w:cs="ÜôÎM"/>
                <w:sz w:val="21"/>
                <w:szCs w:val="21"/>
                <w:lang w:bidi="sd-Deva-IN"/>
              </w:rPr>
              <w:t>28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日</w:t>
            </w:r>
          </w:p>
          <w:p w14:paraId="6E6A0C75" w14:textId="469F520A" w:rsidR="000946CD" w:rsidRPr="0055205C" w:rsidRDefault="000946CD" w:rsidP="000946CD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</w:p>
        </w:tc>
      </w:tr>
      <w:tr w:rsidR="000946CD" w14:paraId="68256D70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691C78B6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44FD33C" w14:textId="3E47509C" w:rsidR="000946CD" w:rsidRDefault="000946CD" w:rsidP="000946CD">
            <w:pPr>
              <w:pStyle w:val="TableParagraph"/>
              <w:spacing w:before="25" w:line="252" w:lineRule="exact"/>
              <w:ind w:left="5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0567549B" w14:textId="44D970F7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株式会社ランズ計画研究所</w:t>
            </w:r>
          </w:p>
        </w:tc>
      </w:tr>
      <w:tr w:rsidR="000946CD" w14:paraId="2CE02744" w14:textId="77777777" w:rsidTr="009857BC">
        <w:trPr>
          <w:trHeight w:val="302"/>
        </w:trPr>
        <w:tc>
          <w:tcPr>
            <w:tcW w:w="1316" w:type="dxa"/>
            <w:vMerge/>
            <w:tcBorders>
              <w:top w:val="nil"/>
            </w:tcBorders>
          </w:tcPr>
          <w:p w14:paraId="7EE44530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63F4B09" w14:textId="7E4ADDF5" w:rsidR="000946CD" w:rsidRPr="0055205C" w:rsidRDefault="000946CD" w:rsidP="000946CD">
            <w:pPr>
              <w:pStyle w:val="TableParagraph"/>
              <w:spacing w:before="30" w:line="252" w:lineRule="exact"/>
              <w:ind w:left="446"/>
              <w:rPr>
                <w:spacing w:val="-10"/>
                <w:sz w:val="20"/>
              </w:rPr>
            </w:pPr>
            <w:r>
              <w:rPr>
                <w:rFonts w:hint="eastAsia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152E50D8" w14:textId="17E33FF7" w:rsidR="000946CD" w:rsidRDefault="00F6327C" w:rsidP="000946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color w:val="000000" w:themeColor="text1"/>
              </w:rPr>
              <w:t>20</w:t>
            </w:r>
            <w:r w:rsidR="000946CD"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0946CD" w14:paraId="4FC0B4B6" w14:textId="77777777" w:rsidTr="009857BC">
        <w:trPr>
          <w:trHeight w:val="302"/>
        </w:trPr>
        <w:tc>
          <w:tcPr>
            <w:tcW w:w="1316" w:type="dxa"/>
            <w:vMerge w:val="restart"/>
            <w:tcBorders>
              <w:top w:val="nil"/>
            </w:tcBorders>
          </w:tcPr>
          <w:p w14:paraId="1E2E0D0E" w14:textId="77777777" w:rsidR="000946CD" w:rsidRDefault="000946CD" w:rsidP="000946CD">
            <w:pPr>
              <w:rPr>
                <w:sz w:val="2"/>
                <w:szCs w:val="2"/>
              </w:rPr>
            </w:pPr>
          </w:p>
          <w:p w14:paraId="30BA53C8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1235DCC7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007A3CED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4E6E62B0" w14:textId="772CF166" w:rsidR="000946CD" w:rsidRDefault="000946CD" w:rsidP="000946CD">
            <w:pPr>
              <w:rPr>
                <w:sz w:val="2"/>
                <w:szCs w:val="2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7BCCD6D8" w14:textId="6F5FF464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7C5B25A9" w14:textId="00091408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 w:rsidRPr="0020405E">
              <w:rPr>
                <w:rFonts w:hint="eastAsia"/>
                <w:color w:val="000000" w:themeColor="text1"/>
              </w:rPr>
              <w:t>宮原</w:t>
            </w:r>
            <w:r>
              <w:rPr>
                <w:rFonts w:hint="eastAsia"/>
                <w:color w:val="000000" w:themeColor="text1"/>
              </w:rPr>
              <w:t xml:space="preserve">　</w:t>
            </w:r>
            <w:r w:rsidRPr="0020405E">
              <w:rPr>
                <w:rFonts w:hint="eastAsia"/>
                <w:color w:val="000000" w:themeColor="text1"/>
              </w:rPr>
              <w:t>敏樹</w:t>
            </w:r>
          </w:p>
        </w:tc>
      </w:tr>
      <w:tr w:rsidR="000946CD" w14:paraId="7273949E" w14:textId="77777777" w:rsidTr="009857BC">
        <w:trPr>
          <w:trHeight w:val="302"/>
        </w:trPr>
        <w:tc>
          <w:tcPr>
            <w:tcW w:w="1316" w:type="dxa"/>
            <w:vMerge/>
          </w:tcPr>
          <w:p w14:paraId="6D766256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1A77C78" w14:textId="4F2FA57A" w:rsidR="000946CD" w:rsidRDefault="000946CD" w:rsidP="000946CD">
            <w:pPr>
              <w:pStyle w:val="TableParagraph"/>
              <w:spacing w:before="30" w:line="252" w:lineRule="exact"/>
              <w:ind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415EF1EB" w14:textId="269CD24C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0946CD" w14:paraId="5311A2C8" w14:textId="77777777" w:rsidTr="009857BC">
        <w:trPr>
          <w:trHeight w:val="302"/>
        </w:trPr>
        <w:tc>
          <w:tcPr>
            <w:tcW w:w="1316" w:type="dxa"/>
            <w:vMerge/>
          </w:tcPr>
          <w:p w14:paraId="38E5F91E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45002A0" w14:textId="77777777" w:rsidR="000946CD" w:rsidRDefault="000946CD" w:rsidP="000946CD">
            <w:pPr>
              <w:pStyle w:val="TableParagraph"/>
              <w:spacing w:before="25"/>
              <w:ind w:right="229" w:firstLineChars="200" w:firstLine="39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6992C737" w14:textId="7BC58A1A" w:rsidR="000946CD" w:rsidRDefault="000946CD" w:rsidP="000946CD">
            <w:pPr>
              <w:pStyle w:val="TableParagraph"/>
              <w:spacing w:before="25"/>
              <w:ind w:right="229"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3EF18895" w14:textId="446C00DF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>・</w:t>
            </w:r>
            <w:r w:rsidRPr="00585D5B">
              <w:rPr>
                <w:rFonts w:hint="eastAsia"/>
                <w:color w:val="000000" w:themeColor="text1"/>
                <w:sz w:val="21"/>
                <w:szCs w:val="21"/>
              </w:rPr>
              <w:t xml:space="preserve">登録ランドスケープアーキテクト（RLA）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登録番号：0082</w:t>
            </w:r>
            <w:r>
              <w:rPr>
                <w:rFonts w:cs="ÜôÎM"/>
                <w:sz w:val="21"/>
                <w:szCs w:val="21"/>
                <w:lang w:bidi="sd-Deva-IN"/>
              </w:rPr>
              <w:t>2</w:t>
            </w: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 xml:space="preserve">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登録年月日：</w:t>
            </w:r>
            <w:r w:rsidRPr="00585D5B">
              <w:rPr>
                <w:rFonts w:cs="ÜôÎM" w:hint="eastAsia"/>
                <w:sz w:val="21"/>
                <w:szCs w:val="21"/>
                <w:lang w:bidi="sd-Deva-IN"/>
              </w:rPr>
              <w:t>令和2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年</w:t>
            </w:r>
            <w:r>
              <w:rPr>
                <w:rFonts w:cs="ÜôÎM"/>
                <w:sz w:val="21"/>
                <w:szCs w:val="21"/>
                <w:lang w:bidi="sd-Deva-IN"/>
              </w:rPr>
              <w:t>1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月10日</w:t>
            </w:r>
          </w:p>
        </w:tc>
      </w:tr>
      <w:tr w:rsidR="000946CD" w14:paraId="3E401C05" w14:textId="77777777" w:rsidTr="009857BC">
        <w:trPr>
          <w:trHeight w:val="302"/>
        </w:trPr>
        <w:tc>
          <w:tcPr>
            <w:tcW w:w="1316" w:type="dxa"/>
            <w:vMerge/>
          </w:tcPr>
          <w:p w14:paraId="050BB31F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2CE36356" w14:textId="0F90B588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2A66A120" w14:textId="75BBFD69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株式会社ランズ計画研究所</w:t>
            </w:r>
          </w:p>
        </w:tc>
      </w:tr>
      <w:tr w:rsidR="000946CD" w14:paraId="271715EE" w14:textId="77777777" w:rsidTr="009857BC">
        <w:trPr>
          <w:trHeight w:val="302"/>
        </w:trPr>
        <w:tc>
          <w:tcPr>
            <w:tcW w:w="1316" w:type="dxa"/>
            <w:vMerge/>
          </w:tcPr>
          <w:p w14:paraId="276D100B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1E0D304B" w14:textId="4BD09332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rFonts w:hint="eastAsia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7B026CDB" w14:textId="7D86109C" w:rsidR="000946CD" w:rsidRDefault="00F6327C" w:rsidP="000946CD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0946CD"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0946CD" w14:paraId="467A526B" w14:textId="77777777" w:rsidTr="009857BC">
        <w:trPr>
          <w:trHeight w:val="302"/>
        </w:trPr>
        <w:tc>
          <w:tcPr>
            <w:tcW w:w="1316" w:type="dxa"/>
            <w:vMerge w:val="restart"/>
            <w:tcBorders>
              <w:top w:val="nil"/>
            </w:tcBorders>
          </w:tcPr>
          <w:p w14:paraId="2486CA05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6200D883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557F0A5B" w14:textId="77777777" w:rsidR="000946CD" w:rsidRDefault="000946CD" w:rsidP="000946CD">
            <w:pPr>
              <w:rPr>
                <w:spacing w:val="-4"/>
                <w:sz w:val="20"/>
              </w:rPr>
            </w:pPr>
          </w:p>
          <w:p w14:paraId="4F2C8FCB" w14:textId="05BD2D10" w:rsidR="000946CD" w:rsidRDefault="000946CD" w:rsidP="000946CD">
            <w:pPr>
              <w:rPr>
                <w:sz w:val="2"/>
                <w:szCs w:val="2"/>
              </w:rPr>
            </w:pPr>
            <w:r>
              <w:rPr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7B9531FD" w14:textId="032F3117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sz w:val="20"/>
              </w:rPr>
              <w:t>氏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25ABAF8C" w14:textId="78C3C0F1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木嶋　稔</w:t>
            </w:r>
          </w:p>
        </w:tc>
      </w:tr>
      <w:tr w:rsidR="000946CD" w14:paraId="4392A103" w14:textId="77777777" w:rsidTr="009857BC">
        <w:trPr>
          <w:trHeight w:val="302"/>
        </w:trPr>
        <w:tc>
          <w:tcPr>
            <w:tcW w:w="1316" w:type="dxa"/>
            <w:vMerge/>
          </w:tcPr>
          <w:p w14:paraId="506FB692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68BBED1B" w14:textId="447AF48E" w:rsidR="000946CD" w:rsidRDefault="000946CD" w:rsidP="000946CD">
            <w:pPr>
              <w:pStyle w:val="TableParagraph"/>
              <w:spacing w:before="30" w:line="252" w:lineRule="exact"/>
              <w:ind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0C841E7F" w14:textId="693C63B5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 w:rsidRPr="000946CD">
              <w:rPr>
                <w:rFonts w:ascii="Times New Roman" w:hint="eastAsia"/>
                <w:sz w:val="21"/>
                <w:szCs w:val="21"/>
              </w:rPr>
              <w:t>工事監督支援業務</w:t>
            </w:r>
          </w:p>
        </w:tc>
      </w:tr>
      <w:tr w:rsidR="000946CD" w14:paraId="501FE356" w14:textId="77777777" w:rsidTr="009857BC">
        <w:trPr>
          <w:trHeight w:val="302"/>
        </w:trPr>
        <w:tc>
          <w:tcPr>
            <w:tcW w:w="1316" w:type="dxa"/>
            <w:vMerge/>
          </w:tcPr>
          <w:p w14:paraId="7D0579E2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3C04C414" w14:textId="77777777" w:rsidR="000946CD" w:rsidRDefault="000946CD" w:rsidP="000946CD">
            <w:pPr>
              <w:pStyle w:val="TableParagraph"/>
              <w:spacing w:before="25"/>
              <w:ind w:right="229" w:firstLineChars="200" w:firstLine="392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資格・</w:t>
            </w:r>
          </w:p>
          <w:p w14:paraId="5621C6A4" w14:textId="1DE3119A" w:rsidR="000946CD" w:rsidRDefault="000946CD" w:rsidP="000946CD">
            <w:pPr>
              <w:pStyle w:val="TableParagraph"/>
              <w:spacing w:before="30" w:line="252" w:lineRule="exact"/>
              <w:ind w:firstLineChars="100" w:firstLine="196"/>
              <w:rPr>
                <w:sz w:val="20"/>
              </w:rPr>
            </w:pPr>
            <w:r>
              <w:rPr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68CE5F03" w14:textId="77C457A7" w:rsidR="000946CD" w:rsidRPr="00675159" w:rsidRDefault="000946CD" w:rsidP="000946CD">
            <w:pPr>
              <w:pStyle w:val="TableParagraph"/>
              <w:rPr>
                <w:rFonts w:cs="ÜôÎM"/>
                <w:sz w:val="21"/>
                <w:szCs w:val="21"/>
                <w:lang w:bidi="sd-Deva-IN"/>
              </w:rPr>
            </w:pPr>
            <w:r>
              <w:rPr>
                <w:rFonts w:hint="eastAsia"/>
                <w:color w:val="000000" w:themeColor="text1"/>
              </w:rPr>
              <w:t>・</w:t>
            </w:r>
            <w:r w:rsidRPr="00675159">
              <w:rPr>
                <w:color w:val="000000" w:themeColor="text1"/>
              </w:rPr>
              <w:t>1級土木施工管理技士</w:t>
            </w:r>
            <w:r>
              <w:rPr>
                <w:rFonts w:hint="eastAsia"/>
                <w:color w:val="000000" w:themeColor="text1"/>
              </w:rPr>
              <w:t xml:space="preserve"> 登録番号：</w:t>
            </w:r>
            <w:r w:rsidRPr="00675159">
              <w:rPr>
                <w:color w:val="000000" w:themeColor="text1"/>
              </w:rPr>
              <w:t>9008462</w:t>
            </w:r>
            <w:r>
              <w:rPr>
                <w:rFonts w:hint="eastAsia"/>
                <w:color w:val="000000" w:themeColor="text1"/>
              </w:rPr>
              <w:t xml:space="preserve">　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登録年月日：</w:t>
            </w:r>
            <w:r>
              <w:rPr>
                <w:rFonts w:cs="ÜôÎM" w:hint="eastAsia"/>
                <w:sz w:val="21"/>
                <w:szCs w:val="21"/>
                <w:lang w:bidi="sd-Deva-IN"/>
              </w:rPr>
              <w:t>平成</w:t>
            </w:r>
            <w:r>
              <w:rPr>
                <w:rFonts w:cs="ÜôÎM"/>
                <w:sz w:val="21"/>
                <w:szCs w:val="21"/>
                <w:lang w:bidi="sd-Deva-IN"/>
              </w:rPr>
              <w:t>3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年</w:t>
            </w:r>
            <w:r>
              <w:rPr>
                <w:rFonts w:cs="ÜôÎM"/>
                <w:sz w:val="21"/>
                <w:szCs w:val="21"/>
                <w:lang w:bidi="sd-Deva-IN"/>
              </w:rPr>
              <w:t>3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月</w:t>
            </w:r>
            <w:r>
              <w:rPr>
                <w:rFonts w:cs="ÜôÎM"/>
                <w:sz w:val="21"/>
                <w:szCs w:val="21"/>
                <w:lang w:bidi="sd-Deva-IN"/>
              </w:rPr>
              <w:t>8</w:t>
            </w:r>
            <w:r w:rsidRPr="00585D5B">
              <w:rPr>
                <w:rFonts w:cs="ÜôÎM"/>
                <w:sz w:val="21"/>
                <w:szCs w:val="21"/>
                <w:lang w:bidi="sd-Deva-IN"/>
              </w:rPr>
              <w:t>日</w:t>
            </w:r>
          </w:p>
        </w:tc>
      </w:tr>
      <w:tr w:rsidR="000946CD" w14:paraId="462B8EB9" w14:textId="77777777" w:rsidTr="009857BC">
        <w:trPr>
          <w:trHeight w:val="302"/>
        </w:trPr>
        <w:tc>
          <w:tcPr>
            <w:tcW w:w="1316" w:type="dxa"/>
            <w:vMerge/>
          </w:tcPr>
          <w:p w14:paraId="4EAA623D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7987A46F" w14:textId="2B270EB9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sz w:val="20"/>
              </w:rPr>
              <w:t>所</w:t>
            </w:r>
            <w:r>
              <w:rPr>
                <w:spacing w:val="51"/>
                <w:w w:val="15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63BC3434" w14:textId="5BAEF193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株式会社ランズ計画研究所</w:t>
            </w:r>
          </w:p>
        </w:tc>
      </w:tr>
      <w:tr w:rsidR="000946CD" w14:paraId="70A3CA0C" w14:textId="77777777" w:rsidTr="009857BC">
        <w:trPr>
          <w:trHeight w:val="302"/>
        </w:trPr>
        <w:tc>
          <w:tcPr>
            <w:tcW w:w="1316" w:type="dxa"/>
            <w:vMerge/>
          </w:tcPr>
          <w:p w14:paraId="0016AD5A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0105116B" w14:textId="146C9784" w:rsidR="000946CD" w:rsidRDefault="000946CD" w:rsidP="000946CD">
            <w:pPr>
              <w:pStyle w:val="TableParagraph"/>
              <w:spacing w:before="30" w:line="252" w:lineRule="exact"/>
              <w:ind w:left="446"/>
              <w:rPr>
                <w:sz w:val="20"/>
              </w:rPr>
            </w:pPr>
            <w:r>
              <w:rPr>
                <w:rFonts w:hint="eastAsia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3A79E06F" w14:textId="546D41EB" w:rsidR="000946CD" w:rsidRDefault="000946CD" w:rsidP="000946CD">
            <w:pPr>
              <w:pStyle w:val="TableParagrap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F6327C"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年（前職含む）</w:t>
            </w:r>
          </w:p>
        </w:tc>
      </w:tr>
      <w:tr w:rsidR="000946CD" w14:paraId="36916B96" w14:textId="77777777" w:rsidTr="009857BC">
        <w:trPr>
          <w:trHeight w:val="302"/>
        </w:trPr>
        <w:tc>
          <w:tcPr>
            <w:tcW w:w="1316" w:type="dxa"/>
            <w:vMerge w:val="restart"/>
          </w:tcPr>
          <w:p w14:paraId="1DC01348" w14:textId="77777777" w:rsidR="000946CD" w:rsidRPr="008457D5" w:rsidRDefault="000946CD" w:rsidP="000946CD">
            <w:pPr>
              <w:rPr>
                <w:color w:val="FF0000"/>
                <w:spacing w:val="-4"/>
                <w:sz w:val="20"/>
              </w:rPr>
            </w:pPr>
          </w:p>
          <w:p w14:paraId="6CB06382" w14:textId="77777777" w:rsidR="000946CD" w:rsidRPr="008457D5" w:rsidRDefault="000946CD" w:rsidP="000946CD">
            <w:pPr>
              <w:rPr>
                <w:color w:val="FF0000"/>
                <w:spacing w:val="-4"/>
                <w:sz w:val="20"/>
              </w:rPr>
            </w:pPr>
          </w:p>
          <w:p w14:paraId="45E66577" w14:textId="77777777" w:rsidR="000946CD" w:rsidRPr="008457D5" w:rsidRDefault="000946CD" w:rsidP="000946CD">
            <w:pPr>
              <w:rPr>
                <w:color w:val="FF0000"/>
                <w:spacing w:val="-4"/>
                <w:sz w:val="20"/>
              </w:rPr>
            </w:pPr>
          </w:p>
          <w:p w14:paraId="72BA0353" w14:textId="32CF6E28" w:rsidR="000946CD" w:rsidRPr="008457D5" w:rsidRDefault="000946CD" w:rsidP="000946CD">
            <w:pPr>
              <w:rPr>
                <w:color w:val="FF0000"/>
                <w:sz w:val="2"/>
                <w:szCs w:val="2"/>
              </w:rPr>
            </w:pPr>
            <w:r w:rsidRPr="008457D5">
              <w:rPr>
                <w:color w:val="FF0000"/>
                <w:spacing w:val="-4"/>
                <w:sz w:val="20"/>
              </w:rPr>
              <w:t>担当技術者</w:t>
            </w:r>
          </w:p>
        </w:tc>
        <w:tc>
          <w:tcPr>
            <w:tcW w:w="1661" w:type="dxa"/>
          </w:tcPr>
          <w:p w14:paraId="651E6DBA" w14:textId="4742E180" w:rsidR="000946CD" w:rsidRPr="008457D5" w:rsidRDefault="000946CD" w:rsidP="000946CD">
            <w:pPr>
              <w:pStyle w:val="TableParagraph"/>
              <w:spacing w:before="30" w:line="252" w:lineRule="exact"/>
              <w:ind w:left="446"/>
              <w:rPr>
                <w:color w:val="FF0000"/>
                <w:sz w:val="20"/>
              </w:rPr>
            </w:pPr>
            <w:r w:rsidRPr="008457D5">
              <w:rPr>
                <w:color w:val="FF0000"/>
                <w:sz w:val="20"/>
              </w:rPr>
              <w:t>氏</w:t>
            </w:r>
            <w:r w:rsidRPr="008457D5">
              <w:rPr>
                <w:color w:val="FF0000"/>
                <w:spacing w:val="51"/>
                <w:w w:val="150"/>
                <w:sz w:val="20"/>
              </w:rPr>
              <w:t xml:space="preserve"> </w:t>
            </w:r>
            <w:r w:rsidRPr="008457D5">
              <w:rPr>
                <w:color w:val="FF0000"/>
                <w:spacing w:val="-10"/>
                <w:sz w:val="20"/>
              </w:rPr>
              <w:t>名</w:t>
            </w:r>
          </w:p>
        </w:tc>
        <w:tc>
          <w:tcPr>
            <w:tcW w:w="6804" w:type="dxa"/>
            <w:gridSpan w:val="3"/>
          </w:tcPr>
          <w:p w14:paraId="5B646C09" w14:textId="3AB73ADA" w:rsidR="000946CD" w:rsidRPr="008457D5" w:rsidRDefault="007F695D" w:rsidP="000946CD">
            <w:pPr>
              <w:pStyle w:val="TableParagraph"/>
              <w:rPr>
                <w:color w:val="FF0000"/>
                <w:sz w:val="21"/>
                <w:szCs w:val="21"/>
              </w:rPr>
            </w:pPr>
            <w:ins w:id="0" w:author="MA9812559" w:date="2024-04-21T09:12:00Z">
              <w:r>
                <w:rPr>
                  <w:rFonts w:ascii="Mh" w:hAnsi="Mh" w:cs="Mh" w:hint="eastAsia"/>
                  <w:color w:val="FF0000"/>
                  <w:sz w:val="21"/>
                  <w:szCs w:val="21"/>
                  <w:lang w:bidi="sd-Deva-IN"/>
                </w:rPr>
                <w:t>野澤　朗</w:t>
              </w:r>
            </w:ins>
            <w:del w:id="1" w:author="MA9812559" w:date="2024-04-21T09:12:00Z">
              <w:r w:rsidR="000946CD" w:rsidRPr="008457D5" w:rsidDel="007F695D">
                <w:rPr>
                  <w:rFonts w:ascii="Mh" w:hAnsi="Mh" w:cs="Mh"/>
                  <w:color w:val="FF0000"/>
                  <w:sz w:val="21"/>
                  <w:szCs w:val="21"/>
                  <w:lang w:bidi="sd-Deva-IN"/>
                </w:rPr>
                <w:delText>小川</w:delText>
              </w:r>
              <w:r w:rsidR="000946CD" w:rsidRPr="008457D5" w:rsidDel="007F695D">
                <w:rPr>
                  <w:rFonts w:ascii="Mh" w:hAnsi="Mh" w:cs="Mh" w:hint="eastAsia"/>
                  <w:color w:val="FF0000"/>
                  <w:sz w:val="21"/>
                  <w:szCs w:val="21"/>
                  <w:lang w:bidi="sd-Deva-IN"/>
                </w:rPr>
                <w:delText xml:space="preserve">　</w:delText>
              </w:r>
              <w:r w:rsidR="000946CD" w:rsidRPr="008457D5" w:rsidDel="007F695D">
                <w:rPr>
                  <w:rFonts w:ascii="Mh" w:hAnsi="Mh" w:cs="Mh"/>
                  <w:color w:val="FF0000"/>
                  <w:sz w:val="21"/>
                  <w:szCs w:val="21"/>
                  <w:lang w:bidi="sd-Deva-IN"/>
                </w:rPr>
                <w:delText>欣弥</w:delText>
              </w:r>
            </w:del>
          </w:p>
        </w:tc>
      </w:tr>
      <w:tr w:rsidR="000946CD" w14:paraId="4EE481A8" w14:textId="77777777" w:rsidTr="009857BC">
        <w:trPr>
          <w:trHeight w:val="302"/>
        </w:trPr>
        <w:tc>
          <w:tcPr>
            <w:tcW w:w="1316" w:type="dxa"/>
            <w:vMerge/>
          </w:tcPr>
          <w:p w14:paraId="4A91CD6B" w14:textId="77777777" w:rsidR="000946CD" w:rsidRPr="008457D5" w:rsidRDefault="000946CD" w:rsidP="000946CD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1661" w:type="dxa"/>
          </w:tcPr>
          <w:p w14:paraId="56826E4B" w14:textId="6BD1BD52" w:rsidR="000946CD" w:rsidRPr="008457D5" w:rsidRDefault="000946CD" w:rsidP="000946CD">
            <w:pPr>
              <w:pStyle w:val="TableParagraph"/>
              <w:spacing w:before="30" w:line="252" w:lineRule="exact"/>
              <w:ind w:firstLineChars="100" w:firstLine="196"/>
              <w:rPr>
                <w:color w:val="FF0000"/>
                <w:sz w:val="20"/>
              </w:rPr>
            </w:pPr>
            <w:r w:rsidRPr="008457D5">
              <w:rPr>
                <w:color w:val="FF0000"/>
                <w:spacing w:val="-4"/>
                <w:sz w:val="20"/>
              </w:rPr>
              <w:t>担当業務・工事</w:t>
            </w:r>
          </w:p>
        </w:tc>
        <w:tc>
          <w:tcPr>
            <w:tcW w:w="6804" w:type="dxa"/>
            <w:gridSpan w:val="3"/>
          </w:tcPr>
          <w:p w14:paraId="64CE06B7" w14:textId="4CC9F623" w:rsidR="000946CD" w:rsidRPr="008457D5" w:rsidRDefault="000946CD" w:rsidP="000946CD">
            <w:pPr>
              <w:pStyle w:val="TableParagraph"/>
              <w:rPr>
                <w:color w:val="FF0000"/>
              </w:rPr>
            </w:pPr>
            <w:r w:rsidRPr="008457D5">
              <w:rPr>
                <w:rFonts w:ascii="Times New Roman" w:hint="eastAsia"/>
                <w:color w:val="FF0000"/>
                <w:sz w:val="21"/>
                <w:szCs w:val="21"/>
              </w:rPr>
              <w:t>工事監督支援業務</w:t>
            </w:r>
          </w:p>
        </w:tc>
      </w:tr>
      <w:tr w:rsidR="000946CD" w14:paraId="4460C762" w14:textId="77777777" w:rsidTr="009857BC">
        <w:trPr>
          <w:trHeight w:val="302"/>
        </w:trPr>
        <w:tc>
          <w:tcPr>
            <w:tcW w:w="1316" w:type="dxa"/>
            <w:vMerge/>
          </w:tcPr>
          <w:p w14:paraId="32CC18B9" w14:textId="77777777" w:rsidR="000946CD" w:rsidRPr="008457D5" w:rsidRDefault="000946CD" w:rsidP="000946CD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1661" w:type="dxa"/>
          </w:tcPr>
          <w:p w14:paraId="6858DA1D" w14:textId="77777777" w:rsidR="000946CD" w:rsidRPr="008457D5" w:rsidRDefault="000946CD" w:rsidP="000946CD">
            <w:pPr>
              <w:pStyle w:val="TableParagraph"/>
              <w:spacing w:before="25"/>
              <w:ind w:right="229" w:firstLineChars="200" w:firstLine="392"/>
              <w:rPr>
                <w:color w:val="FF0000"/>
                <w:spacing w:val="-4"/>
                <w:sz w:val="20"/>
              </w:rPr>
            </w:pPr>
            <w:r w:rsidRPr="008457D5">
              <w:rPr>
                <w:color w:val="FF0000"/>
                <w:spacing w:val="-4"/>
                <w:sz w:val="20"/>
              </w:rPr>
              <w:t>資格・</w:t>
            </w:r>
          </w:p>
          <w:p w14:paraId="5ADD3BE9" w14:textId="33B476F5" w:rsidR="000946CD" w:rsidRPr="008457D5" w:rsidRDefault="000946CD" w:rsidP="000946CD">
            <w:pPr>
              <w:pStyle w:val="TableParagraph"/>
              <w:spacing w:before="30" w:line="252" w:lineRule="exact"/>
              <w:ind w:firstLineChars="100" w:firstLine="196"/>
              <w:rPr>
                <w:color w:val="FF0000"/>
                <w:sz w:val="20"/>
              </w:rPr>
            </w:pPr>
            <w:r w:rsidRPr="008457D5">
              <w:rPr>
                <w:color w:val="FF0000"/>
                <w:spacing w:val="-4"/>
                <w:sz w:val="20"/>
              </w:rPr>
              <w:t>技術的経験等</w:t>
            </w:r>
          </w:p>
        </w:tc>
        <w:tc>
          <w:tcPr>
            <w:tcW w:w="6804" w:type="dxa"/>
            <w:gridSpan w:val="3"/>
          </w:tcPr>
          <w:p w14:paraId="35868B99" w14:textId="71B84E71" w:rsidR="000946CD" w:rsidRPr="008457D5" w:rsidDel="007F695D" w:rsidRDefault="000946CD" w:rsidP="000946CD">
            <w:pPr>
              <w:pStyle w:val="TableParagraph"/>
              <w:rPr>
                <w:del w:id="2" w:author="MA9812559" w:date="2024-04-21T09:12:00Z"/>
                <w:color w:val="FF0000"/>
                <w:sz w:val="21"/>
                <w:szCs w:val="21"/>
              </w:rPr>
            </w:pPr>
            <w:del w:id="3" w:author="MA9812559" w:date="2024-04-21T09:12:00Z">
              <w:r w:rsidRPr="008457D5" w:rsidDel="007F695D">
                <w:rPr>
                  <w:rFonts w:hint="eastAsia"/>
                  <w:color w:val="FF0000"/>
                  <w:sz w:val="21"/>
                  <w:szCs w:val="21"/>
                </w:rPr>
                <w:delText>・一級建築士</w:delText>
              </w:r>
              <w:r w:rsidRPr="008457D5" w:rsidDel="007F695D">
                <w:rPr>
                  <w:color w:val="FF0000"/>
                  <w:sz w:val="21"/>
                  <w:szCs w:val="21"/>
                </w:rPr>
                <w:delText>登録番号：第344709号</w:delText>
              </w:r>
              <w:r w:rsidRPr="008457D5" w:rsidDel="007F695D">
                <w:rPr>
                  <w:rFonts w:hint="eastAsia"/>
                  <w:color w:val="FF0000"/>
                  <w:sz w:val="21"/>
                  <w:szCs w:val="21"/>
                </w:rPr>
                <w:delText xml:space="preserve"> </w:delText>
              </w:r>
              <w:r w:rsidRPr="008457D5" w:rsidDel="007F695D">
                <w:rPr>
                  <w:color w:val="FF0000"/>
                  <w:sz w:val="21"/>
                  <w:szCs w:val="21"/>
                </w:rPr>
                <w:delText>登録年月日：平成23年2月10日</w:delText>
              </w:r>
            </w:del>
          </w:p>
          <w:p w14:paraId="74503727" w14:textId="7612E652" w:rsidR="000946CD" w:rsidRPr="008457D5" w:rsidRDefault="000946CD" w:rsidP="000946CD">
            <w:pPr>
              <w:pStyle w:val="TableParagraph"/>
              <w:rPr>
                <w:color w:val="FF0000"/>
              </w:rPr>
            </w:pPr>
            <w:del w:id="4" w:author="MA9812559" w:date="2024-04-21T09:12:00Z">
              <w:r w:rsidRPr="008457D5" w:rsidDel="007F695D">
                <w:rPr>
                  <w:rFonts w:hint="eastAsia"/>
                  <w:color w:val="FF0000"/>
                  <w:sz w:val="21"/>
                  <w:szCs w:val="21"/>
                </w:rPr>
                <w:delText>・設備設計一級建築士</w:delText>
              </w:r>
              <w:r w:rsidRPr="008457D5" w:rsidDel="007F695D">
                <w:rPr>
                  <w:color w:val="FF0000"/>
                  <w:sz w:val="21"/>
                  <w:szCs w:val="21"/>
                </w:rPr>
                <w:delText xml:space="preserve"> 登録番号：第5558号 登録年月日：平成31年2月8日</w:delText>
              </w:r>
            </w:del>
          </w:p>
        </w:tc>
      </w:tr>
      <w:tr w:rsidR="000946CD" w14:paraId="1F62F4F4" w14:textId="77777777" w:rsidTr="009857BC">
        <w:trPr>
          <w:trHeight w:val="302"/>
        </w:trPr>
        <w:tc>
          <w:tcPr>
            <w:tcW w:w="1316" w:type="dxa"/>
            <w:vMerge/>
          </w:tcPr>
          <w:p w14:paraId="0CCE2174" w14:textId="77777777" w:rsidR="000946CD" w:rsidRPr="008457D5" w:rsidRDefault="000946CD" w:rsidP="000946CD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1661" w:type="dxa"/>
          </w:tcPr>
          <w:p w14:paraId="5AE621AD" w14:textId="2D44687A" w:rsidR="000946CD" w:rsidRPr="008457D5" w:rsidRDefault="000946CD" w:rsidP="000946CD">
            <w:pPr>
              <w:pStyle w:val="TableParagraph"/>
              <w:spacing w:before="30" w:line="252" w:lineRule="exact"/>
              <w:ind w:left="446"/>
              <w:rPr>
                <w:color w:val="FF0000"/>
                <w:sz w:val="20"/>
              </w:rPr>
            </w:pPr>
            <w:r w:rsidRPr="008457D5">
              <w:rPr>
                <w:color w:val="FF0000"/>
                <w:sz w:val="20"/>
              </w:rPr>
              <w:t>所</w:t>
            </w:r>
            <w:r w:rsidRPr="008457D5">
              <w:rPr>
                <w:color w:val="FF0000"/>
                <w:spacing w:val="51"/>
                <w:w w:val="150"/>
                <w:sz w:val="20"/>
              </w:rPr>
              <w:t xml:space="preserve"> </w:t>
            </w:r>
            <w:r w:rsidRPr="008457D5">
              <w:rPr>
                <w:color w:val="FF0000"/>
                <w:spacing w:val="-10"/>
                <w:sz w:val="20"/>
              </w:rPr>
              <w:t>属</w:t>
            </w:r>
          </w:p>
        </w:tc>
        <w:tc>
          <w:tcPr>
            <w:tcW w:w="6804" w:type="dxa"/>
            <w:gridSpan w:val="3"/>
          </w:tcPr>
          <w:p w14:paraId="49A6CF13" w14:textId="4E431275" w:rsidR="000946CD" w:rsidRPr="008457D5" w:rsidRDefault="000946CD" w:rsidP="000946CD">
            <w:pPr>
              <w:pStyle w:val="TableParagraph"/>
              <w:rPr>
                <w:color w:val="FF0000"/>
              </w:rPr>
            </w:pPr>
            <w:r w:rsidRPr="008457D5">
              <w:rPr>
                <w:rFonts w:hint="eastAsia"/>
                <w:color w:val="FF0000"/>
              </w:rPr>
              <w:t>株式会社</w:t>
            </w:r>
            <w:del w:id="5" w:author="MA9812559" w:date="2024-04-21T09:11:00Z">
              <w:r w:rsidRPr="008457D5" w:rsidDel="007F695D">
                <w:rPr>
                  <w:rFonts w:hint="eastAsia"/>
                  <w:color w:val="FF0000"/>
                </w:rPr>
                <w:delText>共信設備設計</w:delText>
              </w:r>
            </w:del>
            <w:ins w:id="6" w:author="MA9812559" w:date="2024-04-21T09:11:00Z">
              <w:r w:rsidR="007F695D">
                <w:rPr>
                  <w:rFonts w:hint="eastAsia"/>
                  <w:color w:val="FF0000"/>
                </w:rPr>
                <w:t>イクトス</w:t>
              </w:r>
            </w:ins>
          </w:p>
        </w:tc>
      </w:tr>
      <w:tr w:rsidR="000946CD" w14:paraId="210396F6" w14:textId="77777777" w:rsidTr="009857BC">
        <w:trPr>
          <w:trHeight w:val="302"/>
        </w:trPr>
        <w:tc>
          <w:tcPr>
            <w:tcW w:w="1316" w:type="dxa"/>
            <w:vMerge/>
          </w:tcPr>
          <w:p w14:paraId="6889E401" w14:textId="77777777" w:rsidR="000946CD" w:rsidRPr="008457D5" w:rsidRDefault="000946CD" w:rsidP="000946CD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1661" w:type="dxa"/>
          </w:tcPr>
          <w:p w14:paraId="0CFCE3CA" w14:textId="3468D122" w:rsidR="000946CD" w:rsidRPr="008457D5" w:rsidRDefault="000946CD" w:rsidP="000946CD">
            <w:pPr>
              <w:pStyle w:val="TableParagraph"/>
              <w:spacing w:before="30" w:line="252" w:lineRule="exact"/>
              <w:ind w:left="446"/>
              <w:rPr>
                <w:color w:val="FF0000"/>
                <w:sz w:val="20"/>
              </w:rPr>
            </w:pPr>
            <w:r w:rsidRPr="008457D5">
              <w:rPr>
                <w:rFonts w:hint="eastAsia"/>
                <w:color w:val="FF0000"/>
                <w:sz w:val="20"/>
              </w:rPr>
              <w:t>経験年数</w:t>
            </w:r>
          </w:p>
        </w:tc>
        <w:tc>
          <w:tcPr>
            <w:tcW w:w="6804" w:type="dxa"/>
            <w:gridSpan w:val="3"/>
          </w:tcPr>
          <w:p w14:paraId="5CBB85A9" w14:textId="2D4AE9BC" w:rsidR="000946CD" w:rsidRPr="008457D5" w:rsidRDefault="000946CD" w:rsidP="000946CD">
            <w:pPr>
              <w:pStyle w:val="TableParagraph"/>
              <w:rPr>
                <w:color w:val="FF0000"/>
              </w:rPr>
            </w:pPr>
            <w:del w:id="7" w:author="MA9812559" w:date="2024-04-21T09:16:00Z">
              <w:r w:rsidRPr="008457D5" w:rsidDel="007F695D">
                <w:rPr>
                  <w:rFonts w:hint="eastAsia"/>
                  <w:color w:val="FF0000"/>
                </w:rPr>
                <w:delText>1</w:delText>
              </w:r>
              <w:r w:rsidR="00F6327C" w:rsidRPr="008457D5" w:rsidDel="007F695D">
                <w:rPr>
                  <w:rFonts w:hint="eastAsia"/>
                  <w:color w:val="FF0000"/>
                </w:rPr>
                <w:delText>5</w:delText>
              </w:r>
            </w:del>
            <w:ins w:id="8" w:author="MA9812559" w:date="2024-04-21T09:16:00Z">
              <w:r w:rsidR="007F695D">
                <w:rPr>
                  <w:rFonts w:hint="eastAsia"/>
                  <w:color w:val="FF0000"/>
                </w:rPr>
                <w:t>3</w:t>
              </w:r>
            </w:ins>
            <w:ins w:id="9" w:author="MA9812559" w:date="2024-05-15T14:12:00Z" w16du:dateUtc="2024-05-15T05:12:00Z">
              <w:r w:rsidR="003D52B1">
                <w:rPr>
                  <w:rFonts w:hint="eastAsia"/>
                  <w:color w:val="FF0000"/>
                </w:rPr>
                <w:t>1</w:t>
              </w:r>
            </w:ins>
            <w:r w:rsidRPr="008457D5">
              <w:rPr>
                <w:rFonts w:hint="eastAsia"/>
                <w:color w:val="FF0000"/>
              </w:rPr>
              <w:t>年（前職含む）</w:t>
            </w:r>
          </w:p>
        </w:tc>
      </w:tr>
      <w:tr w:rsidR="000946CD" w14:paraId="443D60B3" w14:textId="77777777" w:rsidTr="009857BC">
        <w:trPr>
          <w:trHeight w:val="301"/>
        </w:trPr>
        <w:tc>
          <w:tcPr>
            <w:tcW w:w="1316" w:type="dxa"/>
            <w:vMerge w:val="restart"/>
          </w:tcPr>
          <w:p w14:paraId="0E2E9649" w14:textId="77777777" w:rsidR="000946CD" w:rsidRDefault="000946CD" w:rsidP="000946CD">
            <w:pPr>
              <w:pStyle w:val="TableParagraph"/>
              <w:rPr>
                <w:sz w:val="20"/>
              </w:rPr>
            </w:pPr>
          </w:p>
          <w:p w14:paraId="2C481FE6" w14:textId="77777777" w:rsidR="000946CD" w:rsidRDefault="000946CD" w:rsidP="000946CD">
            <w:pPr>
              <w:pStyle w:val="TableParagraph"/>
              <w:spacing w:before="4"/>
              <w:rPr>
                <w:sz w:val="18"/>
              </w:rPr>
            </w:pPr>
          </w:p>
          <w:p w14:paraId="65FC88ED" w14:textId="77777777" w:rsidR="000946CD" w:rsidRDefault="000946CD" w:rsidP="000946CD">
            <w:pPr>
              <w:pStyle w:val="TableParagraph"/>
              <w:spacing w:line="283" w:lineRule="auto"/>
              <w:ind w:left="297" w:right="285"/>
              <w:rPr>
                <w:sz w:val="20"/>
              </w:rPr>
            </w:pPr>
            <w:r>
              <w:rPr>
                <w:spacing w:val="-4"/>
                <w:sz w:val="20"/>
              </w:rPr>
              <w:t>資格・記載例</w:t>
            </w:r>
          </w:p>
        </w:tc>
        <w:tc>
          <w:tcPr>
            <w:tcW w:w="1699" w:type="dxa"/>
            <w:gridSpan w:val="2"/>
            <w:tcBorders>
              <w:bottom w:val="dashSmallGap" w:sz="4" w:space="0" w:color="000000"/>
              <w:right w:val="nil"/>
            </w:tcBorders>
          </w:tcPr>
          <w:p w14:paraId="241DEC27" w14:textId="77777777" w:rsidR="000946CD" w:rsidRDefault="000946CD" w:rsidP="000946CD">
            <w:pPr>
              <w:pStyle w:val="TableParagraph"/>
              <w:spacing w:before="25"/>
              <w:ind w:left="57"/>
              <w:rPr>
                <w:sz w:val="20"/>
              </w:rPr>
            </w:pPr>
            <w:r>
              <w:rPr>
                <w:spacing w:val="-4"/>
                <w:sz w:val="20"/>
              </w:rPr>
              <w:t>技術士</w:t>
            </w:r>
          </w:p>
        </w:tc>
        <w:tc>
          <w:tcPr>
            <w:tcW w:w="463" w:type="dxa"/>
            <w:tcBorders>
              <w:left w:val="nil"/>
              <w:bottom w:val="dashSmallGap" w:sz="4" w:space="0" w:color="000000"/>
              <w:right w:val="nil"/>
            </w:tcBorders>
          </w:tcPr>
          <w:p w14:paraId="2AF957E8" w14:textId="77777777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3" w:type="dxa"/>
            <w:tcBorders>
              <w:left w:val="nil"/>
              <w:bottom w:val="dashSmallGap" w:sz="4" w:space="0" w:color="000000"/>
            </w:tcBorders>
          </w:tcPr>
          <w:p w14:paraId="3AAE1A8D" w14:textId="77777777" w:rsidR="000946CD" w:rsidRDefault="000946CD" w:rsidP="000946CD">
            <w:pPr>
              <w:pStyle w:val="TableParagraph"/>
              <w:tabs>
                <w:tab w:val="left" w:pos="1365"/>
                <w:tab w:val="left" w:pos="2690"/>
                <w:tab w:val="left" w:pos="4212"/>
                <w:tab w:val="left" w:pos="4812"/>
                <w:tab w:val="left" w:pos="5412"/>
              </w:tabs>
              <w:spacing w:before="25"/>
              <w:ind w:left="103"/>
              <w:rPr>
                <w:rFonts w:ascii="ＭＳ Ｐ明朝" w:eastAsia="ＭＳ Ｐ明朝"/>
                <w:sz w:val="20"/>
              </w:rPr>
            </w:pPr>
            <w:r>
              <w:rPr>
                <w:spacing w:val="-2"/>
                <w:sz w:val="20"/>
              </w:rPr>
              <w:t>技術部門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登録番号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取得年月日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spacing w:val="-10"/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月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日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)</w:t>
            </w:r>
          </w:p>
        </w:tc>
      </w:tr>
      <w:tr w:rsidR="000946CD" w14:paraId="30BB058D" w14:textId="77777777" w:rsidTr="009857BC">
        <w:trPr>
          <w:trHeight w:val="297"/>
        </w:trPr>
        <w:tc>
          <w:tcPr>
            <w:tcW w:w="1316" w:type="dxa"/>
            <w:vMerge/>
            <w:tcBorders>
              <w:top w:val="nil"/>
            </w:tcBorders>
          </w:tcPr>
          <w:p w14:paraId="01B385D4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gridSpan w:val="2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5F21BE7A" w14:textId="77777777" w:rsidR="000946CD" w:rsidRDefault="000946CD" w:rsidP="000946CD">
            <w:pPr>
              <w:pStyle w:val="TableParagraph"/>
              <w:spacing w:before="25" w:line="252" w:lineRule="exact"/>
              <w:ind w:left="57"/>
              <w:rPr>
                <w:rFonts w:ascii="ＭＳ Ｐ明朝"/>
                <w:sz w:val="20"/>
              </w:rPr>
            </w:pPr>
            <w:r>
              <w:rPr>
                <w:rFonts w:ascii="ＭＳ Ｐ明朝"/>
                <w:spacing w:val="-4"/>
                <w:sz w:val="20"/>
              </w:rPr>
              <w:t>RCCM</w:t>
            </w:r>
          </w:p>
        </w:tc>
        <w:tc>
          <w:tcPr>
            <w:tcW w:w="463" w:type="dxa"/>
            <w:tcBorders>
              <w:top w:val="dashSmallGap" w:sz="4" w:space="0" w:color="000000"/>
              <w:left w:val="nil"/>
              <w:bottom w:val="dashSmallGap" w:sz="4" w:space="0" w:color="000000"/>
              <w:right w:val="nil"/>
            </w:tcBorders>
          </w:tcPr>
          <w:p w14:paraId="2C952B76" w14:textId="77777777" w:rsidR="000946CD" w:rsidRDefault="000946CD" w:rsidP="000946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0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71B10FE0" w14:textId="77777777" w:rsidR="000946CD" w:rsidRDefault="000946CD" w:rsidP="000946CD">
            <w:pPr>
              <w:pStyle w:val="TableParagraph"/>
              <w:tabs>
                <w:tab w:val="left" w:pos="967"/>
                <w:tab w:val="left" w:pos="2287"/>
                <w:tab w:val="left" w:pos="3809"/>
                <w:tab w:val="left" w:pos="4409"/>
                <w:tab w:val="left" w:pos="5009"/>
              </w:tabs>
              <w:spacing w:before="25" w:line="252" w:lineRule="exact"/>
              <w:ind w:left="103"/>
              <w:rPr>
                <w:rFonts w:ascii="ＭＳ Ｐ明朝" w:eastAsia="ＭＳ Ｐ明朝"/>
                <w:sz w:val="20"/>
              </w:rPr>
            </w:pPr>
            <w:r>
              <w:rPr>
                <w:sz w:val="20"/>
              </w:rPr>
              <w:t>部門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登録番号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取得年月日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spacing w:val="-10"/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月</w:t>
            </w:r>
            <w:r>
              <w:rPr>
                <w:sz w:val="20"/>
              </w:rPr>
              <w:tab/>
              <w:t>日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)</w:t>
            </w:r>
          </w:p>
        </w:tc>
      </w:tr>
      <w:tr w:rsidR="000946CD" w14:paraId="3A858753" w14:textId="77777777" w:rsidTr="009857BC">
        <w:trPr>
          <w:trHeight w:val="301"/>
        </w:trPr>
        <w:tc>
          <w:tcPr>
            <w:tcW w:w="1316" w:type="dxa"/>
            <w:vMerge/>
            <w:tcBorders>
              <w:top w:val="nil"/>
            </w:tcBorders>
          </w:tcPr>
          <w:p w14:paraId="11D0D1C2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3"/>
            <w:tcBorders>
              <w:top w:val="dashSmallGap" w:sz="4" w:space="0" w:color="000000"/>
              <w:bottom w:val="dashSmallGap" w:sz="4" w:space="0" w:color="000000"/>
              <w:right w:val="nil"/>
            </w:tcBorders>
          </w:tcPr>
          <w:p w14:paraId="130BC9A9" w14:textId="77777777" w:rsidR="000946CD" w:rsidRDefault="000946CD" w:rsidP="000946CD">
            <w:pPr>
              <w:pStyle w:val="TableParagraph"/>
              <w:spacing w:before="25"/>
              <w:ind w:left="57"/>
              <w:rPr>
                <w:sz w:val="20"/>
              </w:rPr>
            </w:pPr>
            <w:r>
              <w:rPr>
                <w:rFonts w:ascii="ＭＳ Ｐ明朝" w:eastAsia="ＭＳ Ｐ明朝" w:hint="eastAsia"/>
                <w:spacing w:val="-2"/>
                <w:sz w:val="20"/>
              </w:rPr>
              <w:t>RCCM</w:t>
            </w:r>
            <w:r>
              <w:rPr>
                <w:spacing w:val="-4"/>
                <w:sz w:val="20"/>
              </w:rPr>
              <w:t>と同等の能力</w:t>
            </w:r>
          </w:p>
        </w:tc>
        <w:tc>
          <w:tcPr>
            <w:tcW w:w="6303" w:type="dxa"/>
            <w:tcBorders>
              <w:top w:val="dashSmallGap" w:sz="4" w:space="0" w:color="000000"/>
              <w:left w:val="nil"/>
              <w:bottom w:val="dashSmallGap" w:sz="4" w:space="0" w:color="000000"/>
            </w:tcBorders>
          </w:tcPr>
          <w:p w14:paraId="46440520" w14:textId="77777777" w:rsidR="000946CD" w:rsidRDefault="000946CD" w:rsidP="000946CD">
            <w:pPr>
              <w:pStyle w:val="TableParagraph"/>
              <w:tabs>
                <w:tab w:val="left" w:pos="967"/>
                <w:tab w:val="left" w:pos="2287"/>
                <w:tab w:val="left" w:pos="3809"/>
                <w:tab w:val="left" w:pos="4409"/>
                <w:tab w:val="left" w:pos="5009"/>
              </w:tabs>
              <w:spacing w:before="25"/>
              <w:ind w:left="103"/>
              <w:rPr>
                <w:rFonts w:ascii="ＭＳ Ｐ明朝" w:eastAsia="ＭＳ Ｐ明朝"/>
                <w:sz w:val="20"/>
              </w:rPr>
            </w:pPr>
            <w:r>
              <w:rPr>
                <w:sz w:val="20"/>
              </w:rPr>
              <w:t>部門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登録番号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取得年月日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spacing w:val="-10"/>
                <w:sz w:val="20"/>
              </w:rPr>
              <w:t>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月</w:t>
            </w:r>
            <w:r>
              <w:rPr>
                <w:sz w:val="20"/>
              </w:rPr>
              <w:tab/>
              <w:t>日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)</w:t>
            </w:r>
          </w:p>
        </w:tc>
      </w:tr>
      <w:tr w:rsidR="000946CD" w14:paraId="6BAFB2FD" w14:textId="77777777" w:rsidTr="009857BC">
        <w:trPr>
          <w:trHeight w:val="599"/>
        </w:trPr>
        <w:tc>
          <w:tcPr>
            <w:tcW w:w="1316" w:type="dxa"/>
            <w:vMerge/>
            <w:tcBorders>
              <w:top w:val="nil"/>
            </w:tcBorders>
          </w:tcPr>
          <w:p w14:paraId="2FA547CE" w14:textId="77777777" w:rsidR="000946CD" w:rsidRDefault="000946CD" w:rsidP="000946CD">
            <w:pPr>
              <w:rPr>
                <w:sz w:val="2"/>
                <w:szCs w:val="2"/>
              </w:rPr>
            </w:pPr>
          </w:p>
        </w:tc>
        <w:tc>
          <w:tcPr>
            <w:tcW w:w="2162" w:type="dxa"/>
            <w:gridSpan w:val="3"/>
            <w:tcBorders>
              <w:top w:val="dashSmallGap" w:sz="4" w:space="0" w:color="000000"/>
              <w:right w:val="nil"/>
            </w:tcBorders>
          </w:tcPr>
          <w:p w14:paraId="72C07CB4" w14:textId="77777777" w:rsidR="000946CD" w:rsidRDefault="000946CD" w:rsidP="000946CD">
            <w:pPr>
              <w:pStyle w:val="TableParagraph"/>
              <w:spacing w:before="25"/>
              <w:ind w:left="57"/>
              <w:rPr>
                <w:sz w:val="20"/>
              </w:rPr>
            </w:pPr>
            <w:r>
              <w:rPr>
                <w:spacing w:val="-3"/>
                <w:sz w:val="20"/>
              </w:rPr>
              <w:t>公園関係の技術的経験</w:t>
            </w:r>
          </w:p>
        </w:tc>
        <w:tc>
          <w:tcPr>
            <w:tcW w:w="6303" w:type="dxa"/>
            <w:tcBorders>
              <w:top w:val="dashSmallGap" w:sz="4" w:space="0" w:color="000000"/>
              <w:left w:val="nil"/>
            </w:tcBorders>
          </w:tcPr>
          <w:p w14:paraId="5D7D018C" w14:textId="77777777" w:rsidR="000946CD" w:rsidRDefault="000946CD" w:rsidP="000946CD">
            <w:pPr>
              <w:pStyle w:val="TableParagraph"/>
              <w:tabs>
                <w:tab w:val="left" w:pos="1567"/>
                <w:tab w:val="left" w:pos="2489"/>
                <w:tab w:val="left" w:pos="3809"/>
              </w:tabs>
              <w:spacing w:before="25"/>
              <w:ind w:left="103"/>
              <w:rPr>
                <w:rFonts w:ascii="ＭＳ Ｐ明朝" w:eastAsia="ＭＳ Ｐ明朝"/>
                <w:sz w:val="20"/>
              </w:rPr>
            </w:pPr>
            <w:r>
              <w:rPr>
                <w:spacing w:val="-2"/>
                <w:sz w:val="20"/>
              </w:rPr>
              <w:t>従事機関名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役職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2"/>
                <w:sz w:val="20"/>
              </w:rPr>
              <w:t>)</w:t>
            </w:r>
            <w:r>
              <w:rPr>
                <w:spacing w:val="-2"/>
                <w:sz w:val="20"/>
              </w:rPr>
              <w:t>従事期間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)</w:t>
            </w:r>
          </w:p>
          <w:p w14:paraId="1FB130F4" w14:textId="77777777" w:rsidR="000946CD" w:rsidRDefault="000946CD" w:rsidP="000946CD">
            <w:pPr>
              <w:pStyle w:val="TableParagraph"/>
              <w:tabs>
                <w:tab w:val="left" w:pos="1769"/>
              </w:tabs>
              <w:spacing w:before="41"/>
              <w:ind w:left="103"/>
              <w:rPr>
                <w:rFonts w:ascii="ＭＳ Ｐ明朝" w:eastAsia="ＭＳ Ｐ明朝"/>
                <w:sz w:val="20"/>
              </w:rPr>
            </w:pPr>
            <w:r>
              <w:rPr>
                <w:spacing w:val="-2"/>
                <w:sz w:val="20"/>
              </w:rPr>
              <w:t>主な業務内容</w:t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(</w:t>
            </w:r>
            <w:r>
              <w:rPr>
                <w:rFonts w:ascii="ＭＳ Ｐ明朝" w:eastAsia="ＭＳ Ｐ明朝" w:hint="eastAsia"/>
                <w:sz w:val="20"/>
              </w:rPr>
              <w:tab/>
            </w:r>
            <w:r>
              <w:rPr>
                <w:rFonts w:ascii="ＭＳ Ｐ明朝" w:eastAsia="ＭＳ Ｐ明朝" w:hint="eastAsia"/>
                <w:spacing w:val="-10"/>
                <w:sz w:val="20"/>
              </w:rPr>
              <w:t>)</w:t>
            </w:r>
          </w:p>
        </w:tc>
      </w:tr>
    </w:tbl>
    <w:p w14:paraId="4E729682" w14:textId="77777777" w:rsidR="00585D5B" w:rsidRDefault="00585D5B" w:rsidP="00585D5B">
      <w:pPr>
        <w:pStyle w:val="a3"/>
        <w:spacing w:before="37"/>
        <w:ind w:left="317"/>
      </w:pPr>
      <w:r>
        <w:t>（備考</w:t>
      </w:r>
      <w:r>
        <w:rPr>
          <w:spacing w:val="-10"/>
        </w:rPr>
        <w:t>）</w:t>
      </w:r>
    </w:p>
    <w:p w14:paraId="1D04EA25" w14:textId="77777777" w:rsidR="00585D5B" w:rsidRDefault="00585D5B" w:rsidP="00585D5B">
      <w:pPr>
        <w:pStyle w:val="a3"/>
        <w:spacing w:before="41"/>
        <w:ind w:left="317"/>
      </w:pPr>
      <w:r>
        <w:rPr>
          <w:spacing w:val="-1"/>
        </w:rPr>
        <w:t>１ 「設計・測量等委託業務着手届出書」に添付すること。</w:t>
      </w:r>
    </w:p>
    <w:p w14:paraId="60975D03" w14:textId="77777777" w:rsidR="00585D5B" w:rsidRDefault="00585D5B" w:rsidP="00585D5B">
      <w:pPr>
        <w:pStyle w:val="a3"/>
        <w:spacing w:before="46"/>
        <w:ind w:left="317"/>
        <w:rPr>
          <w:spacing w:val="-1"/>
        </w:rPr>
      </w:pPr>
      <w:r>
        <w:rPr>
          <w:spacing w:val="-1"/>
        </w:rPr>
        <w:t>２ 選定する技術者の人数に応じて、欄を加除することができる。</w:t>
      </w:r>
    </w:p>
    <w:p w14:paraId="2DC2FD4E" w14:textId="77777777" w:rsidR="00E306B1" w:rsidRPr="00585D5B" w:rsidRDefault="00E306B1" w:rsidP="00E306B1">
      <w:pPr>
        <w:pStyle w:val="a3"/>
        <w:spacing w:before="46"/>
      </w:pPr>
    </w:p>
    <w:p w14:paraId="4ADCB798" w14:textId="77777777" w:rsidR="00E0606B" w:rsidRDefault="00E0606B">
      <w:pPr>
        <w:pStyle w:val="a3"/>
      </w:pPr>
    </w:p>
    <w:sectPr w:rsidR="00E0606B">
      <w:type w:val="continuous"/>
      <w:pgSz w:w="11910" w:h="16840"/>
      <w:pgMar w:top="14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ÜôÎM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Mh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9812559">
    <w15:presenceInfo w15:providerId="None" w15:userId="MA98125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6B"/>
    <w:rsid w:val="00000BFA"/>
    <w:rsid w:val="000946CD"/>
    <w:rsid w:val="00094D33"/>
    <w:rsid w:val="000A4E52"/>
    <w:rsid w:val="000C185C"/>
    <w:rsid w:val="00112CB2"/>
    <w:rsid w:val="00195DA1"/>
    <w:rsid w:val="001D4A58"/>
    <w:rsid w:val="0020405E"/>
    <w:rsid w:val="0022104A"/>
    <w:rsid w:val="002B5AFB"/>
    <w:rsid w:val="002B5D17"/>
    <w:rsid w:val="00305426"/>
    <w:rsid w:val="003D52B1"/>
    <w:rsid w:val="00406BE3"/>
    <w:rsid w:val="004570C6"/>
    <w:rsid w:val="00494DE9"/>
    <w:rsid w:val="0049628D"/>
    <w:rsid w:val="004F4D62"/>
    <w:rsid w:val="00501E62"/>
    <w:rsid w:val="0051654D"/>
    <w:rsid w:val="0055205C"/>
    <w:rsid w:val="00585D5B"/>
    <w:rsid w:val="00675159"/>
    <w:rsid w:val="0073167A"/>
    <w:rsid w:val="00747156"/>
    <w:rsid w:val="007F695D"/>
    <w:rsid w:val="007F774A"/>
    <w:rsid w:val="008457D5"/>
    <w:rsid w:val="008A7453"/>
    <w:rsid w:val="00973887"/>
    <w:rsid w:val="009857BC"/>
    <w:rsid w:val="009D1F19"/>
    <w:rsid w:val="00A06679"/>
    <w:rsid w:val="00A20354"/>
    <w:rsid w:val="00AA48F3"/>
    <w:rsid w:val="00B828FA"/>
    <w:rsid w:val="00BE5CB2"/>
    <w:rsid w:val="00C00F7A"/>
    <w:rsid w:val="00CB445F"/>
    <w:rsid w:val="00CF1073"/>
    <w:rsid w:val="00D36DE6"/>
    <w:rsid w:val="00D602B8"/>
    <w:rsid w:val="00D62875"/>
    <w:rsid w:val="00D9529D"/>
    <w:rsid w:val="00D97B2D"/>
    <w:rsid w:val="00DA2489"/>
    <w:rsid w:val="00E00238"/>
    <w:rsid w:val="00E0606B"/>
    <w:rsid w:val="00E26620"/>
    <w:rsid w:val="00E306B1"/>
    <w:rsid w:val="00E66144"/>
    <w:rsid w:val="00F36DCE"/>
    <w:rsid w:val="00F4418C"/>
    <w:rsid w:val="00F6327C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134891"/>
  <w15:docId w15:val="{3979027B-F93E-490C-B657-D3A4B032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48"/>
      <w:ind w:left="3110" w:right="3132"/>
      <w:jc w:val="center"/>
    </w:pPr>
    <w:rPr>
      <w:rFonts w:ascii="ＭＳ ゴシック" w:eastAsia="ＭＳ ゴシック" w:hAnsi="ＭＳ ゴシック" w:cs="ＭＳ ゴシック"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rsid w:val="00585D5B"/>
    <w:pPr>
      <w:autoSpaceDE/>
      <w:autoSpaceDN/>
      <w:jc w:val="both"/>
    </w:pPr>
    <w:rPr>
      <w:rFonts w:ascii="Century" w:eastAsia="ＭＳ 明朝" w:hAnsi="Century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FE53D9"/>
    <w:pPr>
      <w:widowControl/>
      <w:autoSpaceDE/>
      <w:autoSpaceDN/>
    </w:pPr>
    <w:rPr>
      <w:rFonts w:ascii="ＭＳ 明朝" w:eastAsia="ＭＳ 明朝" w:hAnsi="ＭＳ 明朝" w:cs="ＭＳ 明朝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8A246E2E3CE7418210C5B31C18DCBD" ma:contentTypeVersion="15" ma:contentTypeDescription="新しいドキュメントを作成します。" ma:contentTypeScope="" ma:versionID="afd87fc764a2b83fea571abca8d373d4">
  <xsd:schema xmlns:xsd="http://www.w3.org/2001/XMLSchema" xmlns:xs="http://www.w3.org/2001/XMLSchema" xmlns:p="http://schemas.microsoft.com/office/2006/metadata/properties" xmlns:ns2="78912f16-ff67-4d1f-8497-5ef47b9c1877" xmlns:ns3="c479c88e-055c-4d32-bbd9-ad97a237c47c" targetNamespace="http://schemas.microsoft.com/office/2006/metadata/properties" ma:root="true" ma:fieldsID="73a8d8b8350a6eade4bac22ca9c1bc03" ns2:_="" ns3:_="">
    <xsd:import namespace="78912f16-ff67-4d1f-8497-5ef47b9c1877"/>
    <xsd:import namespace="c479c88e-055c-4d32-bbd9-ad97a237c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12f16-ff67-4d1f-8497-5ef47b9c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5a37caa4-81ae-4def-855b-5ea945bc0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9c88e-055c-4d32-bbd9-ad97a237c47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d09ed4-09f6-426c-9bff-4b2b2ff44397}" ma:internalName="TaxCatchAll" ma:showField="CatchAllData" ma:web="c479c88e-055c-4d32-bbd9-ad97a237c4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64EFB-B866-4405-8AC5-A0643D66D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12f16-ff67-4d1f-8497-5ef47b9c1877"/>
    <ds:schemaRef ds:uri="c479c88e-055c-4d32-bbd9-ad97a237c4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7B71B-B5F1-4985-AF98-39C5FAFD8F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BED3F-1292-43D0-A14E-C1240448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01122061</dc:creator>
  <cp:lastModifiedBy>MA9812559</cp:lastModifiedBy>
  <cp:revision>3</cp:revision>
  <cp:lastPrinted>2024-04-11T02:08:00Z</cp:lastPrinted>
  <dcterms:created xsi:type="dcterms:W3CDTF">2024-04-21T00:17:00Z</dcterms:created>
  <dcterms:modified xsi:type="dcterms:W3CDTF">2024-05-15T05:12:00Z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Adobe Acrobat Standard (32-bit) 23.6.20320</vt:lpwstr>
  </property>
  <property fmtid="{D5CDD505-2E9C-101B-9397-08002B2CF9AE}" pid="4" name="LastSaved">
    <vt:filetime>2023-11-17T00:00:00Z</vt:filetime>
  </property>
  <property fmtid="{D5CDD505-2E9C-101B-9397-08002B2CF9AE}" pid="5" name="Producer">
    <vt:lpwstr>Adobe Acrobat Standard (32-bit) 23.6.20320</vt:lpwstr>
  </property>
</Properties>
</file>